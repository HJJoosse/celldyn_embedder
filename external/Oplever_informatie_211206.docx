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docProps/core.xml" ContentType="application/vnd.openxmlformats-package.core-propertie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59127F" w:rsidP="0083454E" w:rsidRDefault="0059127F" w14:paraId="43C53562" w14:textId="77777777" w14:noSpellErr="1">
      <w:pPr>
        <w:pStyle w:val="Heading1"/>
      </w:pPr>
      <w:bookmarkStart w:name="_Toc89357316" w:id="0"/>
      <w:bookmarkStart w:name="_Toc789273067" w:id="1626890828"/>
      <w:r w:rsidR="0059127F">
        <w:rPr/>
        <w:t xml:space="preserve">Instructie </w:t>
      </w:r>
      <w:r w:rsidR="000B1FE9">
        <w:rPr/>
        <w:t>verstrekken Sapphire Celldyn data door UPOD datamanagers</w:t>
      </w:r>
      <w:bookmarkEnd w:id="0"/>
      <w:bookmarkEnd w:id="1626890828"/>
    </w:p>
    <w:p w:rsidR="0061487C" w:rsidP="0061487C" w:rsidRDefault="0061487C" w14:paraId="7F9DD23B" w14:textId="77777777"/>
    <w:sdt>
      <w:sdtPr>
        <w:rPr>
          <w:rFonts w:ascii="Calibri" w:hAnsi="Calibri" w:eastAsia="Calibri" w:cs="Times New Roman"/>
          <w:caps w:val="0"/>
          <w:color w:val="auto"/>
          <w:spacing w:val="0"/>
          <w:sz w:val="20"/>
          <w:szCs w:val="20"/>
          <w:lang w:eastAsia="nl-NL"/>
        </w:rPr>
        <w:id w:val="-1972047060"/>
        <w:docPartObj>
          <w:docPartGallery w:val="Table of Contents"/>
          <w:docPartUnique/>
        </w:docPartObj>
      </w:sdtPr>
      <w:sdtEndPr>
        <w:rPr>
          <w:rFonts w:asciiTheme="minorHAnsi" w:hAnsiTheme="minorHAnsi" w:eastAsiaTheme="minorEastAsia" w:cstheme="minorBidi"/>
          <w:b/>
          <w:bCs/>
          <w:noProof/>
          <w:lang w:eastAsia="en-US"/>
        </w:rPr>
      </w:sdtEndPr>
      <w:sdtContent>
        <w:p w:rsidR="00AA5767" w:rsidRDefault="00AA5767" w14:paraId="64971545" w14:textId="77777777">
          <w:pPr>
            <w:pStyle w:val="TOCHeading"/>
          </w:pPr>
          <w:r>
            <w:t>Inhoud</w:t>
          </w:r>
        </w:p>
        <w:p w:rsidR="004D4AE4" w:rsidRDefault="00AA5767" w14:paraId="7CCE4A5A" w14:textId="45E0A205">
          <w:pPr>
            <w:pStyle w:val="TOC1"/>
            <w:tabs>
              <w:tab w:val="right" w:leader="dot" w:pos="9062"/>
            </w:tabs>
            <w:rPr>
              <w:noProof/>
              <w:sz w:val="24"/>
              <w:szCs w:val="24"/>
              <w:lang w:eastAsia="nl-NL"/>
            </w:rPr>
          </w:pPr>
          <w:r>
            <w:fldChar w:fldCharType="begin"/>
          </w:r>
          <w:r>
            <w:instrText xml:space="preserve"> TOC \o "1-3" \h \z \u </w:instrText>
          </w:r>
          <w:r>
            <w:fldChar w:fldCharType="separate"/>
          </w:r>
          <w:hyperlink w:history="1" w:anchor="_Toc89357316">
            <w:r w:rsidRPr="00E562DA" w:rsidR="004D4AE4">
              <w:rPr>
                <w:rStyle w:val="Hyperlink"/>
                <w:noProof/>
              </w:rPr>
              <w:t>Instructie verstrekken Sapphire Celldyn data door UPOD datamanagers</w:t>
            </w:r>
            <w:r w:rsidR="004D4AE4">
              <w:rPr>
                <w:noProof/>
                <w:webHidden/>
              </w:rPr>
              <w:tab/>
            </w:r>
            <w:r w:rsidR="004D4AE4">
              <w:rPr>
                <w:noProof/>
                <w:webHidden/>
              </w:rPr>
              <w:fldChar w:fldCharType="begin"/>
            </w:r>
            <w:r w:rsidR="004D4AE4">
              <w:rPr>
                <w:noProof/>
                <w:webHidden/>
              </w:rPr>
              <w:instrText xml:space="preserve"> PAGEREF _Toc89357316 \h </w:instrText>
            </w:r>
            <w:r w:rsidR="004D4AE4">
              <w:rPr>
                <w:noProof/>
                <w:webHidden/>
              </w:rPr>
            </w:r>
            <w:r w:rsidR="004D4AE4">
              <w:rPr>
                <w:noProof/>
                <w:webHidden/>
              </w:rPr>
              <w:fldChar w:fldCharType="separate"/>
            </w:r>
            <w:r w:rsidR="004D4AE4">
              <w:rPr>
                <w:noProof/>
                <w:webHidden/>
              </w:rPr>
              <w:t>4</w:t>
            </w:r>
            <w:r w:rsidR="004D4AE4">
              <w:rPr>
                <w:noProof/>
                <w:webHidden/>
              </w:rPr>
              <w:fldChar w:fldCharType="end"/>
            </w:r>
          </w:hyperlink>
        </w:p>
        <w:p w:rsidR="004D4AE4" w:rsidRDefault="00D74F76" w14:paraId="110768CB" w14:textId="6CA53A6C">
          <w:pPr>
            <w:pStyle w:val="TOC1"/>
            <w:tabs>
              <w:tab w:val="right" w:leader="dot" w:pos="9062"/>
            </w:tabs>
            <w:rPr>
              <w:noProof/>
              <w:sz w:val="24"/>
              <w:szCs w:val="24"/>
              <w:lang w:eastAsia="nl-NL"/>
            </w:rPr>
          </w:pPr>
          <w:hyperlink w:history="1" w:anchor="_Toc89357317">
            <w:r w:rsidRPr="00E562DA" w:rsidR="004D4AE4">
              <w:rPr>
                <w:rStyle w:val="Hyperlink"/>
                <w:noProof/>
              </w:rPr>
              <w:t>Doel</w:t>
            </w:r>
            <w:r w:rsidR="004D4AE4">
              <w:rPr>
                <w:noProof/>
                <w:webHidden/>
              </w:rPr>
              <w:tab/>
            </w:r>
            <w:r w:rsidR="004D4AE4">
              <w:rPr>
                <w:noProof/>
                <w:webHidden/>
              </w:rPr>
              <w:fldChar w:fldCharType="begin"/>
            </w:r>
            <w:r w:rsidR="004D4AE4">
              <w:rPr>
                <w:noProof/>
                <w:webHidden/>
              </w:rPr>
              <w:instrText xml:space="preserve"> PAGEREF _Toc89357317 \h </w:instrText>
            </w:r>
            <w:r w:rsidR="004D4AE4">
              <w:rPr>
                <w:noProof/>
                <w:webHidden/>
              </w:rPr>
            </w:r>
            <w:r w:rsidR="004D4AE4">
              <w:rPr>
                <w:noProof/>
                <w:webHidden/>
              </w:rPr>
              <w:fldChar w:fldCharType="separate"/>
            </w:r>
            <w:r w:rsidR="004D4AE4">
              <w:rPr>
                <w:noProof/>
                <w:webHidden/>
              </w:rPr>
              <w:t>4</w:t>
            </w:r>
            <w:r w:rsidR="004D4AE4">
              <w:rPr>
                <w:noProof/>
                <w:webHidden/>
              </w:rPr>
              <w:fldChar w:fldCharType="end"/>
            </w:r>
          </w:hyperlink>
        </w:p>
        <w:p w:rsidR="004D4AE4" w:rsidRDefault="00D74F76" w14:paraId="644BDE3B" w14:textId="22699869">
          <w:pPr>
            <w:pStyle w:val="TOC1"/>
            <w:tabs>
              <w:tab w:val="right" w:leader="dot" w:pos="9062"/>
            </w:tabs>
            <w:rPr>
              <w:noProof/>
              <w:sz w:val="24"/>
              <w:szCs w:val="24"/>
              <w:lang w:eastAsia="nl-NL"/>
            </w:rPr>
          </w:pPr>
          <w:hyperlink w:history="1" w:anchor="_Toc89357318">
            <w:r w:rsidRPr="00E562DA" w:rsidR="004D4AE4">
              <w:rPr>
                <w:rStyle w:val="Hyperlink"/>
                <w:noProof/>
              </w:rPr>
              <w:t>Doelgroepen</w:t>
            </w:r>
            <w:r w:rsidR="004D4AE4">
              <w:rPr>
                <w:noProof/>
                <w:webHidden/>
              </w:rPr>
              <w:tab/>
            </w:r>
            <w:r w:rsidR="004D4AE4">
              <w:rPr>
                <w:noProof/>
                <w:webHidden/>
              </w:rPr>
              <w:fldChar w:fldCharType="begin"/>
            </w:r>
            <w:r w:rsidR="004D4AE4">
              <w:rPr>
                <w:noProof/>
                <w:webHidden/>
              </w:rPr>
              <w:instrText xml:space="preserve"> PAGEREF _Toc89357318 \h </w:instrText>
            </w:r>
            <w:r w:rsidR="004D4AE4">
              <w:rPr>
                <w:noProof/>
                <w:webHidden/>
              </w:rPr>
            </w:r>
            <w:r w:rsidR="004D4AE4">
              <w:rPr>
                <w:noProof/>
                <w:webHidden/>
              </w:rPr>
              <w:fldChar w:fldCharType="separate"/>
            </w:r>
            <w:r w:rsidR="004D4AE4">
              <w:rPr>
                <w:noProof/>
                <w:webHidden/>
              </w:rPr>
              <w:t>4</w:t>
            </w:r>
            <w:r w:rsidR="004D4AE4">
              <w:rPr>
                <w:noProof/>
                <w:webHidden/>
              </w:rPr>
              <w:fldChar w:fldCharType="end"/>
            </w:r>
          </w:hyperlink>
        </w:p>
        <w:p w:rsidR="004D4AE4" w:rsidRDefault="00D74F76" w14:paraId="4D9956E6" w14:textId="59D0EC66">
          <w:pPr>
            <w:pStyle w:val="TOC2"/>
            <w:tabs>
              <w:tab w:val="left" w:pos="720"/>
              <w:tab w:val="right" w:leader="dot" w:pos="9062"/>
            </w:tabs>
            <w:rPr>
              <w:noProof/>
              <w:sz w:val="24"/>
              <w:szCs w:val="24"/>
              <w:lang w:eastAsia="nl-NL"/>
            </w:rPr>
          </w:pPr>
          <w:hyperlink w:history="1" w:anchor="_Toc89357319">
            <w:r w:rsidRPr="00E562DA" w:rsidR="004D4AE4">
              <w:rPr>
                <w:rStyle w:val="Hyperlink"/>
                <w:noProof/>
              </w:rPr>
              <w:t>1)</w:t>
            </w:r>
            <w:r w:rsidR="004D4AE4">
              <w:rPr>
                <w:noProof/>
                <w:sz w:val="24"/>
                <w:szCs w:val="24"/>
                <w:lang w:eastAsia="nl-NL"/>
              </w:rPr>
              <w:tab/>
            </w:r>
            <w:r w:rsidRPr="00E562DA" w:rsidR="004D4AE4">
              <w:rPr>
                <w:rStyle w:val="Hyperlink"/>
                <w:noProof/>
              </w:rPr>
              <w:t>Opbouw UPOD Sapphire bestand</w:t>
            </w:r>
            <w:r w:rsidR="004D4AE4">
              <w:rPr>
                <w:noProof/>
                <w:webHidden/>
              </w:rPr>
              <w:tab/>
            </w:r>
            <w:r w:rsidR="004D4AE4">
              <w:rPr>
                <w:noProof/>
                <w:webHidden/>
              </w:rPr>
              <w:fldChar w:fldCharType="begin"/>
            </w:r>
            <w:r w:rsidR="004D4AE4">
              <w:rPr>
                <w:noProof/>
                <w:webHidden/>
              </w:rPr>
              <w:instrText xml:space="preserve"> PAGEREF _Toc89357319 \h </w:instrText>
            </w:r>
            <w:r w:rsidR="004D4AE4">
              <w:rPr>
                <w:noProof/>
                <w:webHidden/>
              </w:rPr>
            </w:r>
            <w:r w:rsidR="004D4AE4">
              <w:rPr>
                <w:noProof/>
                <w:webHidden/>
              </w:rPr>
              <w:fldChar w:fldCharType="separate"/>
            </w:r>
            <w:r w:rsidR="004D4AE4">
              <w:rPr>
                <w:noProof/>
                <w:webHidden/>
              </w:rPr>
              <w:t>4</w:t>
            </w:r>
            <w:r w:rsidR="004D4AE4">
              <w:rPr>
                <w:noProof/>
                <w:webHidden/>
              </w:rPr>
              <w:fldChar w:fldCharType="end"/>
            </w:r>
          </w:hyperlink>
        </w:p>
        <w:p w:rsidR="004D4AE4" w:rsidRDefault="00D74F76" w14:paraId="0EA78AC0" w14:textId="1C924408">
          <w:pPr>
            <w:pStyle w:val="TOC3"/>
            <w:tabs>
              <w:tab w:val="left" w:pos="960"/>
              <w:tab w:val="right" w:leader="dot" w:pos="9062"/>
            </w:tabs>
            <w:rPr>
              <w:noProof/>
              <w:sz w:val="24"/>
              <w:szCs w:val="24"/>
              <w:lang w:eastAsia="nl-NL"/>
            </w:rPr>
          </w:pPr>
          <w:hyperlink w:history="1" w:anchor="_Toc89357320">
            <w:r w:rsidRPr="00E562DA" w:rsidR="004D4AE4">
              <w:rPr>
                <w:rStyle w:val="Hyperlink"/>
                <w:noProof/>
              </w:rPr>
              <w:t>a)</w:t>
            </w:r>
            <w:r w:rsidR="004D4AE4">
              <w:rPr>
                <w:noProof/>
                <w:sz w:val="24"/>
                <w:szCs w:val="24"/>
                <w:lang w:eastAsia="nl-NL"/>
              </w:rPr>
              <w:tab/>
            </w:r>
            <w:r w:rsidRPr="00E562DA" w:rsidR="004D4AE4">
              <w:rPr>
                <w:rStyle w:val="Hyperlink"/>
                <w:noProof/>
              </w:rPr>
              <w:t>Bronnen</w:t>
            </w:r>
            <w:r w:rsidR="004D4AE4">
              <w:rPr>
                <w:noProof/>
                <w:webHidden/>
              </w:rPr>
              <w:tab/>
            </w:r>
            <w:r w:rsidR="004D4AE4">
              <w:rPr>
                <w:noProof/>
                <w:webHidden/>
              </w:rPr>
              <w:fldChar w:fldCharType="begin"/>
            </w:r>
            <w:r w:rsidR="004D4AE4">
              <w:rPr>
                <w:noProof/>
                <w:webHidden/>
              </w:rPr>
              <w:instrText xml:space="preserve"> PAGEREF _Toc89357320 \h </w:instrText>
            </w:r>
            <w:r w:rsidR="004D4AE4">
              <w:rPr>
                <w:noProof/>
                <w:webHidden/>
              </w:rPr>
            </w:r>
            <w:r w:rsidR="004D4AE4">
              <w:rPr>
                <w:noProof/>
                <w:webHidden/>
              </w:rPr>
              <w:fldChar w:fldCharType="separate"/>
            </w:r>
            <w:r w:rsidR="004D4AE4">
              <w:rPr>
                <w:noProof/>
                <w:webHidden/>
              </w:rPr>
              <w:t>5</w:t>
            </w:r>
            <w:r w:rsidR="004D4AE4">
              <w:rPr>
                <w:noProof/>
                <w:webHidden/>
              </w:rPr>
              <w:fldChar w:fldCharType="end"/>
            </w:r>
          </w:hyperlink>
        </w:p>
        <w:p w:rsidR="004D4AE4" w:rsidRDefault="00D74F76" w14:paraId="4C82AF62" w14:textId="4F20286B">
          <w:pPr>
            <w:pStyle w:val="TOC3"/>
            <w:tabs>
              <w:tab w:val="left" w:pos="960"/>
              <w:tab w:val="right" w:leader="dot" w:pos="9062"/>
            </w:tabs>
            <w:rPr>
              <w:noProof/>
              <w:sz w:val="24"/>
              <w:szCs w:val="24"/>
              <w:lang w:eastAsia="nl-NL"/>
            </w:rPr>
          </w:pPr>
          <w:hyperlink w:history="1" w:anchor="_Toc89357321">
            <w:r w:rsidRPr="00E562DA" w:rsidR="004D4AE4">
              <w:rPr>
                <w:rStyle w:val="Hyperlink"/>
                <w:noProof/>
              </w:rPr>
              <w:t>b)</w:t>
            </w:r>
            <w:r w:rsidR="004D4AE4">
              <w:rPr>
                <w:noProof/>
                <w:sz w:val="24"/>
                <w:szCs w:val="24"/>
                <w:lang w:eastAsia="nl-NL"/>
              </w:rPr>
              <w:tab/>
            </w:r>
            <w:r w:rsidRPr="00E562DA" w:rsidR="004D4AE4">
              <w:rPr>
                <w:rStyle w:val="Hyperlink"/>
                <w:noProof/>
              </w:rPr>
              <w:t>Dataflow</w:t>
            </w:r>
            <w:r w:rsidR="004D4AE4">
              <w:rPr>
                <w:noProof/>
                <w:webHidden/>
              </w:rPr>
              <w:tab/>
            </w:r>
            <w:r w:rsidR="004D4AE4">
              <w:rPr>
                <w:noProof/>
                <w:webHidden/>
              </w:rPr>
              <w:fldChar w:fldCharType="begin"/>
            </w:r>
            <w:r w:rsidR="004D4AE4">
              <w:rPr>
                <w:noProof/>
                <w:webHidden/>
              </w:rPr>
              <w:instrText xml:space="preserve"> PAGEREF _Toc89357321 \h </w:instrText>
            </w:r>
            <w:r w:rsidR="004D4AE4">
              <w:rPr>
                <w:noProof/>
                <w:webHidden/>
              </w:rPr>
            </w:r>
            <w:r w:rsidR="004D4AE4">
              <w:rPr>
                <w:noProof/>
                <w:webHidden/>
              </w:rPr>
              <w:fldChar w:fldCharType="separate"/>
            </w:r>
            <w:r w:rsidR="004D4AE4">
              <w:rPr>
                <w:noProof/>
                <w:webHidden/>
              </w:rPr>
              <w:t>6</w:t>
            </w:r>
            <w:r w:rsidR="004D4AE4">
              <w:rPr>
                <w:noProof/>
                <w:webHidden/>
              </w:rPr>
              <w:fldChar w:fldCharType="end"/>
            </w:r>
          </w:hyperlink>
        </w:p>
        <w:p w:rsidR="004D4AE4" w:rsidRDefault="00D74F76" w14:paraId="4C8F0EF4" w14:textId="54CBF496">
          <w:pPr>
            <w:pStyle w:val="TOC3"/>
            <w:tabs>
              <w:tab w:val="left" w:pos="960"/>
              <w:tab w:val="right" w:leader="dot" w:pos="9062"/>
            </w:tabs>
            <w:rPr>
              <w:noProof/>
              <w:sz w:val="24"/>
              <w:szCs w:val="24"/>
              <w:lang w:eastAsia="nl-NL"/>
            </w:rPr>
          </w:pPr>
          <w:hyperlink w:history="1" w:anchor="_Toc89357322">
            <w:r w:rsidRPr="00E562DA" w:rsidR="004D4AE4">
              <w:rPr>
                <w:rStyle w:val="Hyperlink"/>
                <w:noProof/>
              </w:rPr>
              <w:t>c)</w:t>
            </w:r>
            <w:r w:rsidR="004D4AE4">
              <w:rPr>
                <w:noProof/>
                <w:sz w:val="24"/>
                <w:szCs w:val="24"/>
                <w:lang w:eastAsia="nl-NL"/>
              </w:rPr>
              <w:tab/>
            </w:r>
            <w:r w:rsidRPr="00E562DA" w:rsidR="004D4AE4">
              <w:rPr>
                <w:rStyle w:val="Hyperlink"/>
                <w:noProof/>
              </w:rPr>
              <w:t>Kwaliteits controle</w:t>
            </w:r>
            <w:r w:rsidR="004D4AE4">
              <w:rPr>
                <w:noProof/>
                <w:webHidden/>
              </w:rPr>
              <w:tab/>
            </w:r>
            <w:r w:rsidR="004D4AE4">
              <w:rPr>
                <w:noProof/>
                <w:webHidden/>
              </w:rPr>
              <w:fldChar w:fldCharType="begin"/>
            </w:r>
            <w:r w:rsidR="004D4AE4">
              <w:rPr>
                <w:noProof/>
                <w:webHidden/>
              </w:rPr>
              <w:instrText xml:space="preserve"> PAGEREF _Toc89357322 \h </w:instrText>
            </w:r>
            <w:r w:rsidR="004D4AE4">
              <w:rPr>
                <w:noProof/>
                <w:webHidden/>
              </w:rPr>
            </w:r>
            <w:r w:rsidR="004D4AE4">
              <w:rPr>
                <w:noProof/>
                <w:webHidden/>
              </w:rPr>
              <w:fldChar w:fldCharType="separate"/>
            </w:r>
            <w:r w:rsidR="004D4AE4">
              <w:rPr>
                <w:noProof/>
                <w:webHidden/>
              </w:rPr>
              <w:t>6</w:t>
            </w:r>
            <w:r w:rsidR="004D4AE4">
              <w:rPr>
                <w:noProof/>
                <w:webHidden/>
              </w:rPr>
              <w:fldChar w:fldCharType="end"/>
            </w:r>
          </w:hyperlink>
        </w:p>
        <w:p w:rsidR="004D4AE4" w:rsidRDefault="00D74F76" w14:paraId="273D8401" w14:textId="7D92BD77">
          <w:pPr>
            <w:pStyle w:val="TOC2"/>
            <w:tabs>
              <w:tab w:val="left" w:pos="720"/>
              <w:tab w:val="right" w:leader="dot" w:pos="9062"/>
            </w:tabs>
            <w:rPr>
              <w:noProof/>
              <w:sz w:val="24"/>
              <w:szCs w:val="24"/>
              <w:lang w:eastAsia="nl-NL"/>
            </w:rPr>
          </w:pPr>
          <w:hyperlink w:history="1" w:anchor="_Toc89357323">
            <w:r w:rsidRPr="00E562DA" w:rsidR="004D4AE4">
              <w:rPr>
                <w:rStyle w:val="Hyperlink"/>
                <w:noProof/>
              </w:rPr>
              <w:t>2)</w:t>
            </w:r>
            <w:r w:rsidR="004D4AE4">
              <w:rPr>
                <w:noProof/>
                <w:sz w:val="24"/>
                <w:szCs w:val="24"/>
                <w:lang w:eastAsia="nl-NL"/>
              </w:rPr>
              <w:tab/>
            </w:r>
            <w:r w:rsidRPr="00E562DA" w:rsidR="004D4AE4">
              <w:rPr>
                <w:rStyle w:val="Hyperlink"/>
                <w:noProof/>
              </w:rPr>
              <w:t>Vraagstelling</w:t>
            </w:r>
            <w:r w:rsidR="004D4AE4">
              <w:rPr>
                <w:noProof/>
                <w:webHidden/>
              </w:rPr>
              <w:tab/>
            </w:r>
            <w:r w:rsidR="004D4AE4">
              <w:rPr>
                <w:noProof/>
                <w:webHidden/>
              </w:rPr>
              <w:fldChar w:fldCharType="begin"/>
            </w:r>
            <w:r w:rsidR="004D4AE4">
              <w:rPr>
                <w:noProof/>
                <w:webHidden/>
              </w:rPr>
              <w:instrText xml:space="preserve"> PAGEREF _Toc89357323 \h </w:instrText>
            </w:r>
            <w:r w:rsidR="004D4AE4">
              <w:rPr>
                <w:noProof/>
                <w:webHidden/>
              </w:rPr>
            </w:r>
            <w:r w:rsidR="004D4AE4">
              <w:rPr>
                <w:noProof/>
                <w:webHidden/>
              </w:rPr>
              <w:fldChar w:fldCharType="separate"/>
            </w:r>
            <w:r w:rsidR="004D4AE4">
              <w:rPr>
                <w:noProof/>
                <w:webHidden/>
              </w:rPr>
              <w:t>6</w:t>
            </w:r>
            <w:r w:rsidR="004D4AE4">
              <w:rPr>
                <w:noProof/>
                <w:webHidden/>
              </w:rPr>
              <w:fldChar w:fldCharType="end"/>
            </w:r>
          </w:hyperlink>
        </w:p>
        <w:p w:rsidR="004D4AE4" w:rsidRDefault="00D74F76" w14:paraId="7DFDDA46" w14:textId="0EB96C31">
          <w:pPr>
            <w:pStyle w:val="TOC3"/>
            <w:tabs>
              <w:tab w:val="left" w:pos="960"/>
              <w:tab w:val="right" w:leader="dot" w:pos="9062"/>
            </w:tabs>
            <w:rPr>
              <w:noProof/>
              <w:sz w:val="24"/>
              <w:szCs w:val="24"/>
              <w:lang w:eastAsia="nl-NL"/>
            </w:rPr>
          </w:pPr>
          <w:hyperlink w:history="1" w:anchor="_Toc89357324">
            <w:r w:rsidRPr="00E562DA" w:rsidR="004D4AE4">
              <w:rPr>
                <w:rStyle w:val="Hyperlink"/>
                <w:noProof/>
              </w:rPr>
              <w:t>a)</w:t>
            </w:r>
            <w:r w:rsidR="004D4AE4">
              <w:rPr>
                <w:noProof/>
                <w:sz w:val="24"/>
                <w:szCs w:val="24"/>
                <w:lang w:eastAsia="nl-NL"/>
              </w:rPr>
              <w:tab/>
            </w:r>
            <w:r w:rsidRPr="00E562DA" w:rsidR="004D4AE4">
              <w:rPr>
                <w:rStyle w:val="Hyperlink"/>
                <w:noProof/>
              </w:rPr>
              <w:t>Biologische vraagstelling</w:t>
            </w:r>
            <w:r w:rsidR="004D4AE4">
              <w:rPr>
                <w:noProof/>
                <w:webHidden/>
              </w:rPr>
              <w:tab/>
            </w:r>
            <w:r w:rsidR="004D4AE4">
              <w:rPr>
                <w:noProof/>
                <w:webHidden/>
              </w:rPr>
              <w:fldChar w:fldCharType="begin"/>
            </w:r>
            <w:r w:rsidR="004D4AE4">
              <w:rPr>
                <w:noProof/>
                <w:webHidden/>
              </w:rPr>
              <w:instrText xml:space="preserve"> PAGEREF _Toc89357324 \h </w:instrText>
            </w:r>
            <w:r w:rsidR="004D4AE4">
              <w:rPr>
                <w:noProof/>
                <w:webHidden/>
              </w:rPr>
            </w:r>
            <w:r w:rsidR="004D4AE4">
              <w:rPr>
                <w:noProof/>
                <w:webHidden/>
              </w:rPr>
              <w:fldChar w:fldCharType="separate"/>
            </w:r>
            <w:r w:rsidR="004D4AE4">
              <w:rPr>
                <w:noProof/>
                <w:webHidden/>
              </w:rPr>
              <w:t>6</w:t>
            </w:r>
            <w:r w:rsidR="004D4AE4">
              <w:rPr>
                <w:noProof/>
                <w:webHidden/>
              </w:rPr>
              <w:fldChar w:fldCharType="end"/>
            </w:r>
          </w:hyperlink>
        </w:p>
        <w:p w:rsidR="004D4AE4" w:rsidRDefault="00D74F76" w14:paraId="0EABAD50" w14:textId="5161A734">
          <w:pPr>
            <w:pStyle w:val="TOC3"/>
            <w:tabs>
              <w:tab w:val="left" w:pos="960"/>
              <w:tab w:val="right" w:leader="dot" w:pos="9062"/>
            </w:tabs>
            <w:rPr>
              <w:noProof/>
              <w:sz w:val="24"/>
              <w:szCs w:val="24"/>
              <w:lang w:eastAsia="nl-NL"/>
            </w:rPr>
          </w:pPr>
          <w:hyperlink w:history="1" w:anchor="_Toc89357325">
            <w:r w:rsidRPr="00E562DA" w:rsidR="004D4AE4">
              <w:rPr>
                <w:rStyle w:val="Hyperlink"/>
                <w:noProof/>
              </w:rPr>
              <w:t>b)</w:t>
            </w:r>
            <w:r w:rsidR="004D4AE4">
              <w:rPr>
                <w:noProof/>
                <w:sz w:val="24"/>
                <w:szCs w:val="24"/>
                <w:lang w:eastAsia="nl-NL"/>
              </w:rPr>
              <w:tab/>
            </w:r>
            <w:r w:rsidRPr="00E562DA" w:rsidR="004D4AE4">
              <w:rPr>
                <w:rStyle w:val="Hyperlink"/>
                <w:noProof/>
              </w:rPr>
              <w:t>Logisitieke en procesvraagstelling</w:t>
            </w:r>
            <w:r w:rsidR="004D4AE4">
              <w:rPr>
                <w:noProof/>
                <w:webHidden/>
              </w:rPr>
              <w:tab/>
            </w:r>
            <w:r w:rsidR="004D4AE4">
              <w:rPr>
                <w:noProof/>
                <w:webHidden/>
              </w:rPr>
              <w:fldChar w:fldCharType="begin"/>
            </w:r>
            <w:r w:rsidR="004D4AE4">
              <w:rPr>
                <w:noProof/>
                <w:webHidden/>
              </w:rPr>
              <w:instrText xml:space="preserve"> PAGEREF _Toc89357325 \h </w:instrText>
            </w:r>
            <w:r w:rsidR="004D4AE4">
              <w:rPr>
                <w:noProof/>
                <w:webHidden/>
              </w:rPr>
            </w:r>
            <w:r w:rsidR="004D4AE4">
              <w:rPr>
                <w:noProof/>
                <w:webHidden/>
              </w:rPr>
              <w:fldChar w:fldCharType="separate"/>
            </w:r>
            <w:r w:rsidR="004D4AE4">
              <w:rPr>
                <w:noProof/>
                <w:webHidden/>
              </w:rPr>
              <w:t>7</w:t>
            </w:r>
            <w:r w:rsidR="004D4AE4">
              <w:rPr>
                <w:noProof/>
                <w:webHidden/>
              </w:rPr>
              <w:fldChar w:fldCharType="end"/>
            </w:r>
          </w:hyperlink>
        </w:p>
        <w:p w:rsidR="004D4AE4" w:rsidRDefault="00D74F76" w14:paraId="6B248F88" w14:textId="3B06A79A">
          <w:pPr>
            <w:pStyle w:val="TOC3"/>
            <w:tabs>
              <w:tab w:val="left" w:pos="960"/>
              <w:tab w:val="right" w:leader="dot" w:pos="9062"/>
            </w:tabs>
            <w:rPr>
              <w:noProof/>
              <w:sz w:val="24"/>
              <w:szCs w:val="24"/>
              <w:lang w:eastAsia="nl-NL"/>
            </w:rPr>
          </w:pPr>
          <w:hyperlink w:history="1" w:anchor="_Toc89357326">
            <w:r w:rsidRPr="00E562DA" w:rsidR="004D4AE4">
              <w:rPr>
                <w:rStyle w:val="Hyperlink"/>
                <w:noProof/>
              </w:rPr>
              <w:t>c)</w:t>
            </w:r>
            <w:r w:rsidR="004D4AE4">
              <w:rPr>
                <w:noProof/>
                <w:sz w:val="24"/>
                <w:szCs w:val="24"/>
                <w:lang w:eastAsia="nl-NL"/>
              </w:rPr>
              <w:tab/>
            </w:r>
            <w:r w:rsidRPr="00E562DA" w:rsidR="004D4AE4">
              <w:rPr>
                <w:rStyle w:val="Hyperlink"/>
                <w:noProof/>
              </w:rPr>
              <w:t>Uitlevering</w:t>
            </w:r>
            <w:r w:rsidR="004D4AE4">
              <w:rPr>
                <w:noProof/>
                <w:webHidden/>
              </w:rPr>
              <w:tab/>
            </w:r>
            <w:r w:rsidR="004D4AE4">
              <w:rPr>
                <w:noProof/>
                <w:webHidden/>
              </w:rPr>
              <w:fldChar w:fldCharType="begin"/>
            </w:r>
            <w:r w:rsidR="004D4AE4">
              <w:rPr>
                <w:noProof/>
                <w:webHidden/>
              </w:rPr>
              <w:instrText xml:space="preserve"> PAGEREF _Toc89357326 \h </w:instrText>
            </w:r>
            <w:r w:rsidR="004D4AE4">
              <w:rPr>
                <w:noProof/>
                <w:webHidden/>
              </w:rPr>
            </w:r>
            <w:r w:rsidR="004D4AE4">
              <w:rPr>
                <w:noProof/>
                <w:webHidden/>
              </w:rPr>
              <w:fldChar w:fldCharType="separate"/>
            </w:r>
            <w:r w:rsidR="004D4AE4">
              <w:rPr>
                <w:noProof/>
                <w:webHidden/>
              </w:rPr>
              <w:t>7</w:t>
            </w:r>
            <w:r w:rsidR="004D4AE4">
              <w:rPr>
                <w:noProof/>
                <w:webHidden/>
              </w:rPr>
              <w:fldChar w:fldCharType="end"/>
            </w:r>
          </w:hyperlink>
        </w:p>
        <w:p w:rsidR="004D4AE4" w:rsidRDefault="00D74F76" w14:paraId="74A33A75" w14:textId="50A46FE7">
          <w:pPr>
            <w:pStyle w:val="TOC2"/>
            <w:tabs>
              <w:tab w:val="left" w:pos="720"/>
              <w:tab w:val="right" w:leader="dot" w:pos="9062"/>
            </w:tabs>
            <w:rPr>
              <w:noProof/>
              <w:sz w:val="24"/>
              <w:szCs w:val="24"/>
              <w:lang w:eastAsia="nl-NL"/>
            </w:rPr>
          </w:pPr>
          <w:hyperlink w:history="1" w:anchor="_Toc89357327">
            <w:r w:rsidRPr="00E562DA" w:rsidR="004D4AE4">
              <w:rPr>
                <w:rStyle w:val="Hyperlink"/>
                <w:noProof/>
              </w:rPr>
              <w:t>3)</w:t>
            </w:r>
            <w:r w:rsidR="004D4AE4">
              <w:rPr>
                <w:noProof/>
                <w:sz w:val="24"/>
                <w:szCs w:val="24"/>
                <w:lang w:eastAsia="nl-NL"/>
              </w:rPr>
              <w:tab/>
            </w:r>
            <w:r w:rsidRPr="00E562DA" w:rsidR="004D4AE4">
              <w:rPr>
                <w:rStyle w:val="Hyperlink"/>
                <w:noProof/>
              </w:rPr>
              <w:t>Parameter types</w:t>
            </w:r>
            <w:r w:rsidR="004D4AE4">
              <w:rPr>
                <w:noProof/>
                <w:webHidden/>
              </w:rPr>
              <w:tab/>
            </w:r>
            <w:r w:rsidR="004D4AE4">
              <w:rPr>
                <w:noProof/>
                <w:webHidden/>
              </w:rPr>
              <w:fldChar w:fldCharType="begin"/>
            </w:r>
            <w:r w:rsidR="004D4AE4">
              <w:rPr>
                <w:noProof/>
                <w:webHidden/>
              </w:rPr>
              <w:instrText xml:space="preserve"> PAGEREF _Toc89357327 \h </w:instrText>
            </w:r>
            <w:r w:rsidR="004D4AE4">
              <w:rPr>
                <w:noProof/>
                <w:webHidden/>
              </w:rPr>
            </w:r>
            <w:r w:rsidR="004D4AE4">
              <w:rPr>
                <w:noProof/>
                <w:webHidden/>
              </w:rPr>
              <w:fldChar w:fldCharType="separate"/>
            </w:r>
            <w:r w:rsidR="004D4AE4">
              <w:rPr>
                <w:noProof/>
                <w:webHidden/>
              </w:rPr>
              <w:t>7</w:t>
            </w:r>
            <w:r w:rsidR="004D4AE4">
              <w:rPr>
                <w:noProof/>
                <w:webHidden/>
              </w:rPr>
              <w:fldChar w:fldCharType="end"/>
            </w:r>
          </w:hyperlink>
        </w:p>
        <w:p w:rsidR="00AA5767" w:rsidRDefault="00AA5767" w14:paraId="17A5A193" w14:textId="56C2734E">
          <w:r>
            <w:rPr>
              <w:b/>
              <w:bCs/>
              <w:noProof/>
            </w:rPr>
            <w:fldChar w:fldCharType="end"/>
          </w:r>
        </w:p>
      </w:sdtContent>
    </w:sdt>
    <w:p w:rsidR="00AA5767" w:rsidP="0061487C" w:rsidRDefault="00AA5767" w14:paraId="48344B22" w14:textId="77777777">
      <w:r>
        <w:t>-----------------------</w:t>
      </w:r>
    </w:p>
    <w:p w:rsidR="00684358" w:rsidP="00684358" w:rsidRDefault="005F799D" w14:paraId="562F133C" w14:textId="53FA5508" w14:noSpellErr="1">
      <w:pPr>
        <w:pStyle w:val="Heading1"/>
      </w:pPr>
      <w:bookmarkStart w:name="_Toc89357317" w:id="1"/>
      <w:bookmarkStart w:name="_Toc500936357" w:id="1372675162"/>
      <w:r w:rsidR="005F799D">
        <w:rPr/>
        <w:t>Doel</w:t>
      </w:r>
      <w:bookmarkEnd w:id="1"/>
      <w:bookmarkEnd w:id="1372675162"/>
    </w:p>
    <w:p w:rsidR="00AA5767" w:rsidP="0061487C" w:rsidRDefault="005F799D" w14:paraId="1933432D" w14:textId="1138EBF6">
      <w:r>
        <w:t xml:space="preserve">De interpretatie van de Sapphire data is complex. </w:t>
      </w:r>
      <w:r w:rsidR="00684358">
        <w:t>Doel van dit document is om UPOD datamanagers meer achtergrond informatie te geven om de juiste Sapphire Celldyn bestanden voor onderzoek te extraheren. Om dit doel te bereiken dient het juiste gesprek met de onderzoeker over de benodigde data gevoerd te worden waarbij de datamanager begrijpt welke zaken bepalend zijn voor het maken van de juiste dataset. Deze instructie bevat daarom achtergrondinformatie over de sapphire en aandachtspunten voor extractie die besproken moeten worden.</w:t>
      </w:r>
    </w:p>
    <w:p w:rsidR="0061487C" w:rsidP="006A05A5" w:rsidRDefault="00531E8F" w14:paraId="5EA4D76F" w14:textId="23BD5839" w14:noSpellErr="1">
      <w:pPr>
        <w:pStyle w:val="Heading1"/>
      </w:pPr>
      <w:bookmarkStart w:name="_Toc89357318" w:id="2"/>
      <w:bookmarkStart w:name="_Toc1234896755" w:id="369661734"/>
      <w:r w:rsidR="00531E8F">
        <w:rPr/>
        <w:t>Doelgroep</w:t>
      </w:r>
      <w:r w:rsidR="006A05A5">
        <w:rPr/>
        <w:t>en</w:t>
      </w:r>
      <w:bookmarkEnd w:id="2"/>
      <w:bookmarkEnd w:id="369661734"/>
    </w:p>
    <w:p w:rsidR="00531E8F" w:rsidP="0061487C" w:rsidRDefault="00531E8F" w14:paraId="04E9B679" w14:textId="72F44975">
      <w:r>
        <w:t xml:space="preserve">Hfdst 1: uitvoering  voor datamanagers, achtergrondinfo voor data scientists </w:t>
      </w:r>
      <w:r w:rsidR="006A05A5">
        <w:t>in het belang van de duiding van data.</w:t>
      </w:r>
    </w:p>
    <w:p w:rsidR="00531E8F" w:rsidP="0061487C" w:rsidRDefault="00531E8F" w14:paraId="518AE75B" w14:textId="20AA1407">
      <w:r>
        <w:t xml:space="preserve">Hdst 2: van belang voor de data selectie en duiding van data en resultaten. Wanneer dit bij de intake duidelijk is, </w:t>
      </w:r>
      <w:r w:rsidR="00311A74">
        <w:t>kan</w:t>
      </w:r>
      <w:r>
        <w:t xml:space="preserve"> de datamanager deze aspecten mee</w:t>
      </w:r>
      <w:r w:rsidR="00311A74">
        <w:t>nemen</w:t>
      </w:r>
      <w:r>
        <w:t xml:space="preserve">. Wanneer dit gaandeweg duidelijk wordt, geeft dit de data scientist richting in de data processing. </w:t>
      </w:r>
    </w:p>
    <w:p w:rsidR="0061487C" w:rsidP="0061487C" w:rsidRDefault="0061487C" w14:paraId="74E99F1A" w14:textId="77777777" w14:noSpellErr="1">
      <w:pPr>
        <w:pStyle w:val="Heading2"/>
        <w:numPr>
          <w:ilvl w:val="0"/>
          <w:numId w:val="11"/>
        </w:numPr>
        <w:rPr/>
      </w:pPr>
      <w:bookmarkStart w:name="_Toc89357319" w:id="3"/>
      <w:bookmarkStart w:name="_Toc230778533" w:id="957658182"/>
      <w:r w:rsidR="0061487C">
        <w:rPr/>
        <w:t>Opbouw UPOD Sapphire bestand</w:t>
      </w:r>
      <w:bookmarkEnd w:id="3"/>
      <w:bookmarkEnd w:id="957658182"/>
    </w:p>
    <w:p w:rsidR="00334E88" w:rsidP="00365974" w:rsidRDefault="00365974" w14:paraId="4189AA39" w14:textId="77777777">
      <w:r>
        <w:t xml:space="preserve">De Abbott Celldyn Sapphire is een bloedcell analyzer die van 2005 tot 2020 in het UMCU in gebruik is (geweest) op het </w:t>
      </w:r>
      <w:r w:rsidR="003C7F8B">
        <w:t>C</w:t>
      </w:r>
      <w:r>
        <w:t xml:space="preserve">entraal lab, de bloedprik poli, en </w:t>
      </w:r>
      <w:r w:rsidR="003C7F8B">
        <w:t>voor een korte periode in</w:t>
      </w:r>
      <w:r>
        <w:t xml:space="preserve"> het Prinses Maxima Centrum. </w:t>
      </w:r>
      <w:r w:rsidR="00334E88">
        <w:t>In de hoogtij dagen van de Sapphire waren tot 6 analyzers tegelijk actief. Enkele zijn in de loop der jaren vervangen door nieuwe met een ander serienummer.</w:t>
      </w:r>
      <w:r w:rsidR="006723DB">
        <w:t xml:space="preserve"> </w:t>
      </w:r>
    </w:p>
    <w:p w:rsidR="00365974" w:rsidP="00365974" w:rsidRDefault="00365974" w14:paraId="59541742" w14:textId="26326174">
      <w:r>
        <w:lastRenderedPageBreak/>
        <w:t>Sinds</w:t>
      </w:r>
      <w:r w:rsidR="003C7F8B">
        <w:t xml:space="preserve"> </w:t>
      </w:r>
      <w:r w:rsidR="00004027">
        <w:t xml:space="preserve">11 </w:t>
      </w:r>
      <w:r w:rsidR="003C7F8B">
        <w:t>februari 2020 zijn op het Centraal lab Abbott Alinity HQ analyzers in gebruik</w:t>
      </w:r>
      <w:r w:rsidR="00334E88">
        <w:t xml:space="preserve"> en wordt er nog 1 Sapphire </w:t>
      </w:r>
      <w:r w:rsidR="00684358">
        <w:t>(</w:t>
      </w:r>
      <w:r w:rsidRPr="00684358" w:rsidR="00684358">
        <w:t>42710AZ96</w:t>
      </w:r>
      <w:r w:rsidR="00684358">
        <w:t xml:space="preserve">) </w:t>
      </w:r>
      <w:r w:rsidR="00334E88">
        <w:t>op het lab gebruikt voor speciale patienten en vergelijkende studies (Stand november 2021)</w:t>
      </w:r>
      <w:r w:rsidR="003C7F8B">
        <w:t xml:space="preserve">. </w:t>
      </w:r>
    </w:p>
    <w:tbl>
      <w:tblPr>
        <w:tblStyle w:val="GridTable1Light-Accent1"/>
        <w:tblW w:w="7806" w:type="dxa"/>
        <w:tblLook w:val="04A0" w:firstRow="1" w:lastRow="0" w:firstColumn="1" w:lastColumn="0" w:noHBand="0" w:noVBand="1"/>
      </w:tblPr>
      <w:tblGrid>
        <w:gridCol w:w="1206"/>
        <w:gridCol w:w="855"/>
        <w:gridCol w:w="1230"/>
        <w:gridCol w:w="1260"/>
        <w:gridCol w:w="3255"/>
      </w:tblGrid>
      <w:tr w:rsidRPr="00A57CD1" w:rsidR="006A05A5" w:rsidTr="13EC1A1F" w14:paraId="7AF4032F" w14:textId="09C7D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6" w:type="dxa"/>
            <w:tcMar/>
            <w:hideMark/>
          </w:tcPr>
          <w:p w:rsidRPr="00A57CD1" w:rsidR="006A05A5" w:rsidP="00367454" w:rsidRDefault="006A05A5" w14:paraId="2587F553" w14:textId="77777777">
            <w:pPr>
              <w:rPr>
                <w:sz w:val="16"/>
              </w:rPr>
            </w:pPr>
            <w:r w:rsidRPr="00A57CD1">
              <w:rPr>
                <w:sz w:val="16"/>
              </w:rPr>
              <w:t>Analyser name</w:t>
            </w:r>
          </w:p>
        </w:tc>
        <w:tc>
          <w:tcPr>
            <w:cnfStyle w:val="000000000000" w:firstRow="0" w:lastRow="0" w:firstColumn="0" w:lastColumn="0" w:oddVBand="0" w:evenVBand="0" w:oddHBand="0" w:evenHBand="0" w:firstRowFirstColumn="0" w:firstRowLastColumn="0" w:lastRowFirstColumn="0" w:lastRowLastColumn="0"/>
            <w:tcW w:w="855" w:type="dxa"/>
            <w:tcMar/>
            <w:hideMark/>
          </w:tcPr>
          <w:p w:rsidRPr="00A57CD1" w:rsidR="006A05A5" w:rsidP="00367454" w:rsidRDefault="006A05A5" w14:paraId="6BDB3988" w14:textId="77777777">
            <w:pPr>
              <w:cnfStyle w:val="100000000000" w:firstRow="1" w:lastRow="0" w:firstColumn="0" w:lastColumn="0" w:oddVBand="0" w:evenVBand="0" w:oddHBand="0" w:evenHBand="0" w:firstRowFirstColumn="0" w:firstRowLastColumn="0" w:lastRowFirstColumn="0" w:lastRowLastColumn="0"/>
              <w:rPr>
                <w:sz w:val="16"/>
              </w:rPr>
            </w:pPr>
            <w:r w:rsidRPr="00A57CD1">
              <w:rPr>
                <w:sz w:val="16"/>
              </w:rPr>
              <w:t>aantal</w:t>
            </w:r>
          </w:p>
        </w:tc>
        <w:tc>
          <w:tcPr>
            <w:cnfStyle w:val="000000000000" w:firstRow="0" w:lastRow="0" w:firstColumn="0" w:lastColumn="0" w:oddVBand="0" w:evenVBand="0" w:oddHBand="0" w:evenHBand="0" w:firstRowFirstColumn="0" w:firstRowLastColumn="0" w:lastRowFirstColumn="0" w:lastRowLastColumn="0"/>
            <w:tcW w:w="1230" w:type="dxa"/>
            <w:tcMar/>
            <w:hideMark/>
          </w:tcPr>
          <w:p w:rsidRPr="00A57CD1" w:rsidR="006A05A5" w:rsidP="00367454" w:rsidRDefault="006A05A5" w14:paraId="543B0214" w14:textId="77777777">
            <w:pPr>
              <w:cnfStyle w:val="100000000000" w:firstRow="1" w:lastRow="0" w:firstColumn="0" w:lastColumn="0" w:oddVBand="0" w:evenVBand="0" w:oddHBand="0" w:evenHBand="0" w:firstRowFirstColumn="0" w:firstRowLastColumn="0" w:lastRowFirstColumn="0" w:lastRowLastColumn="0"/>
              <w:rPr>
                <w:sz w:val="16"/>
              </w:rPr>
            </w:pPr>
            <w:r w:rsidRPr="00A57CD1">
              <w:rPr>
                <w:sz w:val="16"/>
              </w:rPr>
              <w:t>eerste_sample</w:t>
            </w:r>
          </w:p>
        </w:tc>
        <w:tc>
          <w:tcPr>
            <w:cnfStyle w:val="000000000000" w:firstRow="0" w:lastRow="0" w:firstColumn="0" w:lastColumn="0" w:oddVBand="0" w:evenVBand="0" w:oddHBand="0" w:evenHBand="0" w:firstRowFirstColumn="0" w:firstRowLastColumn="0" w:lastRowFirstColumn="0" w:lastRowLastColumn="0"/>
            <w:tcW w:w="1260" w:type="dxa"/>
            <w:tcMar/>
            <w:hideMark/>
          </w:tcPr>
          <w:p w:rsidRPr="00A57CD1" w:rsidR="006A05A5" w:rsidP="00367454" w:rsidRDefault="006A05A5" w14:paraId="76CB93DA" w14:textId="7141E739">
            <w:pPr>
              <w:cnfStyle w:val="100000000000" w:firstRow="1" w:lastRow="0" w:firstColumn="0" w:lastColumn="0" w:oddVBand="0" w:evenVBand="0" w:oddHBand="0" w:evenHBand="0" w:firstRowFirstColumn="0" w:firstRowLastColumn="0" w:lastRowFirstColumn="0" w:lastRowLastColumn="0"/>
              <w:rPr>
                <w:sz w:val="16"/>
              </w:rPr>
            </w:pPr>
            <w:r w:rsidRPr="00A57CD1">
              <w:rPr>
                <w:sz w:val="16"/>
              </w:rPr>
              <w:t>laatste_sample</w:t>
            </w:r>
          </w:p>
        </w:tc>
        <w:tc>
          <w:tcPr>
            <w:cnfStyle w:val="000000000000" w:firstRow="0" w:lastRow="0" w:firstColumn="0" w:lastColumn="0" w:oddVBand="0" w:evenVBand="0" w:oddHBand="0" w:evenHBand="0" w:firstRowFirstColumn="0" w:firstRowLastColumn="0" w:lastRowFirstColumn="0" w:lastRowLastColumn="0"/>
            <w:tcW w:w="3255" w:type="dxa"/>
            <w:tcMar/>
          </w:tcPr>
          <w:p w:rsidRPr="00A57CD1" w:rsidR="006A05A5" w:rsidP="00367454" w:rsidRDefault="009F198F" w14:paraId="52D720B3" w14:textId="02730FBF">
            <w:pPr>
              <w:cnfStyle w:val="100000000000" w:firstRow="1" w:lastRow="0" w:firstColumn="0" w:lastColumn="0" w:oddVBand="0" w:evenVBand="0" w:oddHBand="0" w:evenHBand="0" w:firstRowFirstColumn="0" w:firstRowLastColumn="0" w:lastRowFirstColumn="0" w:lastRowLastColumn="0"/>
              <w:rPr>
                <w:sz w:val="16"/>
              </w:rPr>
            </w:pPr>
            <w:r>
              <w:rPr>
                <w:sz w:val="16"/>
              </w:rPr>
              <w:t>(</w:t>
            </w:r>
            <w:r w:rsidR="006A05A5">
              <w:rPr>
                <w:sz w:val="16"/>
              </w:rPr>
              <w:t>locatie</w:t>
            </w:r>
            <w:r>
              <w:rPr>
                <w:sz w:val="16"/>
              </w:rPr>
              <w:t xml:space="preserve"> voor zover bekend)</w:t>
            </w:r>
          </w:p>
        </w:tc>
      </w:tr>
      <w:tr w:rsidRPr="00A57CD1" w:rsidR="006A05A5" w:rsidTr="13EC1A1F" w14:paraId="5EA39185" w14:textId="220E5662">
        <w:tc>
          <w:tcPr>
            <w:cnfStyle w:val="001000000000" w:firstRow="0" w:lastRow="0" w:firstColumn="1" w:lastColumn="0" w:oddVBand="0" w:evenVBand="0" w:oddHBand="0" w:evenHBand="0" w:firstRowFirstColumn="0" w:firstRowLastColumn="0" w:lastRowFirstColumn="0" w:lastRowLastColumn="0"/>
            <w:tcW w:w="1206" w:type="dxa"/>
            <w:tcMar/>
            <w:hideMark/>
          </w:tcPr>
          <w:p w:rsidRPr="00A57CD1" w:rsidR="006A05A5" w:rsidP="00A57CD1" w:rsidRDefault="006A05A5" w14:paraId="7E2B1EFA" w14:textId="77777777">
            <w:pPr>
              <w:jc w:val="right"/>
              <w:rPr>
                <w:sz w:val="16"/>
              </w:rPr>
            </w:pPr>
            <w:r w:rsidRPr="00A57CD1">
              <w:rPr>
                <w:sz w:val="16"/>
              </w:rPr>
              <w:t>00203ab</w:t>
            </w:r>
          </w:p>
        </w:tc>
        <w:tc>
          <w:tcPr>
            <w:cnfStyle w:val="000000000000" w:firstRow="0" w:lastRow="0" w:firstColumn="0" w:lastColumn="0" w:oddVBand="0" w:evenVBand="0" w:oddHBand="0" w:evenHBand="0" w:firstRowFirstColumn="0" w:firstRowLastColumn="0" w:lastRowFirstColumn="0" w:lastRowLastColumn="0"/>
            <w:tcW w:w="855" w:type="dxa"/>
            <w:tcMar/>
            <w:hideMark/>
          </w:tcPr>
          <w:p w:rsidRPr="00A57CD1" w:rsidR="006A05A5" w:rsidP="00367454" w:rsidRDefault="006A05A5" w14:paraId="5750553B"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83824</w:t>
            </w:r>
          </w:p>
        </w:tc>
        <w:tc>
          <w:tcPr>
            <w:cnfStyle w:val="000000000000" w:firstRow="0" w:lastRow="0" w:firstColumn="0" w:lastColumn="0" w:oddVBand="0" w:evenVBand="0" w:oddHBand="0" w:evenHBand="0" w:firstRowFirstColumn="0" w:firstRowLastColumn="0" w:lastRowFirstColumn="0" w:lastRowLastColumn="0"/>
            <w:tcW w:w="1230" w:type="dxa"/>
            <w:tcMar/>
            <w:hideMark/>
          </w:tcPr>
          <w:p w:rsidRPr="00A57CD1" w:rsidR="006A05A5" w:rsidP="00367454" w:rsidRDefault="006A05A5" w14:paraId="3FE28E60"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06JAN2005</w:t>
            </w:r>
          </w:p>
        </w:tc>
        <w:tc>
          <w:tcPr>
            <w:cnfStyle w:val="000000000000" w:firstRow="0" w:lastRow="0" w:firstColumn="0" w:lastColumn="0" w:oddVBand="0" w:evenVBand="0" w:oddHBand="0" w:evenHBand="0" w:firstRowFirstColumn="0" w:firstRowLastColumn="0" w:lastRowFirstColumn="0" w:lastRowLastColumn="0"/>
            <w:tcW w:w="1260" w:type="dxa"/>
            <w:tcMar/>
            <w:hideMark/>
          </w:tcPr>
          <w:p w:rsidRPr="00A57CD1" w:rsidR="006A05A5" w:rsidP="00367454" w:rsidRDefault="006A05A5" w14:paraId="717CDFD3" w14:textId="0F051D35">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20DEC2005</w:t>
            </w:r>
          </w:p>
        </w:tc>
        <w:tc>
          <w:tcPr>
            <w:cnfStyle w:val="000000000000" w:firstRow="0" w:lastRow="0" w:firstColumn="0" w:lastColumn="0" w:oddVBand="0" w:evenVBand="0" w:oddHBand="0" w:evenHBand="0" w:firstRowFirstColumn="0" w:firstRowLastColumn="0" w:lastRowFirstColumn="0" w:lastRowLastColumn="0"/>
            <w:tcW w:w="3255" w:type="dxa"/>
            <w:tcMar/>
          </w:tcPr>
          <w:p w:rsidRPr="00A57CD1" w:rsidR="006A05A5" w:rsidP="00367454" w:rsidRDefault="006A05A5" w14:paraId="1B14C1E6" w14:textId="77777777">
            <w:pPr>
              <w:jc w:val="right"/>
              <w:cnfStyle w:val="000000000000" w:firstRow="0" w:lastRow="0" w:firstColumn="0" w:lastColumn="0" w:oddVBand="0" w:evenVBand="0" w:oddHBand="0" w:evenHBand="0" w:firstRowFirstColumn="0" w:firstRowLastColumn="0" w:lastRowFirstColumn="0" w:lastRowLastColumn="0"/>
              <w:rPr>
                <w:sz w:val="16"/>
              </w:rPr>
            </w:pPr>
          </w:p>
        </w:tc>
      </w:tr>
      <w:tr w:rsidRPr="00A57CD1" w:rsidR="006A05A5" w:rsidTr="13EC1A1F" w14:paraId="231B7E85" w14:textId="065F554C">
        <w:tc>
          <w:tcPr>
            <w:cnfStyle w:val="001000000000" w:firstRow="0" w:lastRow="0" w:firstColumn="1" w:lastColumn="0" w:oddVBand="0" w:evenVBand="0" w:oddHBand="0" w:evenHBand="0" w:firstRowFirstColumn="0" w:firstRowLastColumn="0" w:lastRowFirstColumn="0" w:lastRowLastColumn="0"/>
            <w:tcW w:w="1206" w:type="dxa"/>
            <w:tcMar/>
            <w:hideMark/>
          </w:tcPr>
          <w:p w:rsidRPr="00A57CD1" w:rsidR="006A05A5" w:rsidP="00A57CD1" w:rsidRDefault="006A05A5" w14:paraId="44127C80" w14:textId="77777777">
            <w:pPr>
              <w:jc w:val="right"/>
              <w:rPr>
                <w:sz w:val="16"/>
              </w:rPr>
            </w:pPr>
            <w:r w:rsidRPr="00A57CD1">
              <w:rPr>
                <w:sz w:val="16"/>
              </w:rPr>
              <w:t>273ab</w:t>
            </w:r>
          </w:p>
        </w:tc>
        <w:tc>
          <w:tcPr>
            <w:cnfStyle w:val="000000000000" w:firstRow="0" w:lastRow="0" w:firstColumn="0" w:lastColumn="0" w:oddVBand="0" w:evenVBand="0" w:oddHBand="0" w:evenHBand="0" w:firstRowFirstColumn="0" w:firstRowLastColumn="0" w:lastRowFirstColumn="0" w:lastRowLastColumn="0"/>
            <w:tcW w:w="855" w:type="dxa"/>
            <w:tcMar/>
            <w:hideMark/>
          </w:tcPr>
          <w:p w:rsidRPr="00A57CD1" w:rsidR="006A05A5" w:rsidP="00367454" w:rsidRDefault="006A05A5" w14:paraId="143F0488"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60674</w:t>
            </w:r>
          </w:p>
        </w:tc>
        <w:tc>
          <w:tcPr>
            <w:cnfStyle w:val="000000000000" w:firstRow="0" w:lastRow="0" w:firstColumn="0" w:lastColumn="0" w:oddVBand="0" w:evenVBand="0" w:oddHBand="0" w:evenHBand="0" w:firstRowFirstColumn="0" w:firstRowLastColumn="0" w:lastRowFirstColumn="0" w:lastRowLastColumn="0"/>
            <w:tcW w:w="1230" w:type="dxa"/>
            <w:tcMar/>
            <w:hideMark/>
          </w:tcPr>
          <w:p w:rsidRPr="00A57CD1" w:rsidR="006A05A5" w:rsidP="00367454" w:rsidRDefault="006A05A5" w14:paraId="509D9A90"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01JAN2005</w:t>
            </w:r>
          </w:p>
        </w:tc>
        <w:tc>
          <w:tcPr>
            <w:cnfStyle w:val="000000000000" w:firstRow="0" w:lastRow="0" w:firstColumn="0" w:lastColumn="0" w:oddVBand="0" w:evenVBand="0" w:oddHBand="0" w:evenHBand="0" w:firstRowFirstColumn="0" w:firstRowLastColumn="0" w:lastRowFirstColumn="0" w:lastRowLastColumn="0"/>
            <w:tcW w:w="1260" w:type="dxa"/>
            <w:tcMar/>
            <w:hideMark/>
          </w:tcPr>
          <w:p w:rsidRPr="00A57CD1" w:rsidR="006A05A5" w:rsidP="00367454" w:rsidRDefault="006A05A5" w14:paraId="493F7941" w14:textId="39D9E929">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05DEC2005</w:t>
            </w:r>
          </w:p>
        </w:tc>
        <w:tc>
          <w:tcPr>
            <w:cnfStyle w:val="000000000000" w:firstRow="0" w:lastRow="0" w:firstColumn="0" w:lastColumn="0" w:oddVBand="0" w:evenVBand="0" w:oddHBand="0" w:evenHBand="0" w:firstRowFirstColumn="0" w:firstRowLastColumn="0" w:lastRowFirstColumn="0" w:lastRowLastColumn="0"/>
            <w:tcW w:w="3255" w:type="dxa"/>
            <w:tcMar/>
          </w:tcPr>
          <w:p w:rsidRPr="00A57CD1" w:rsidR="006A05A5" w:rsidP="00367454" w:rsidRDefault="006A05A5" w14:paraId="1257F5B1" w14:textId="77777777">
            <w:pPr>
              <w:jc w:val="right"/>
              <w:cnfStyle w:val="000000000000" w:firstRow="0" w:lastRow="0" w:firstColumn="0" w:lastColumn="0" w:oddVBand="0" w:evenVBand="0" w:oddHBand="0" w:evenHBand="0" w:firstRowFirstColumn="0" w:firstRowLastColumn="0" w:lastRowFirstColumn="0" w:lastRowLastColumn="0"/>
              <w:rPr>
                <w:sz w:val="16"/>
              </w:rPr>
            </w:pPr>
          </w:p>
        </w:tc>
      </w:tr>
      <w:tr w:rsidRPr="00A57CD1" w:rsidR="006A05A5" w:rsidTr="13EC1A1F" w14:paraId="57D3F9B0" w14:textId="537939CD">
        <w:tc>
          <w:tcPr>
            <w:cnfStyle w:val="001000000000" w:firstRow="0" w:lastRow="0" w:firstColumn="1" w:lastColumn="0" w:oddVBand="0" w:evenVBand="0" w:oddHBand="0" w:evenHBand="0" w:firstRowFirstColumn="0" w:firstRowLastColumn="0" w:lastRowFirstColumn="0" w:lastRowLastColumn="0"/>
            <w:tcW w:w="1206" w:type="dxa"/>
            <w:tcMar/>
            <w:hideMark/>
          </w:tcPr>
          <w:p w:rsidRPr="00A57CD1" w:rsidR="006A05A5" w:rsidP="00A57CD1" w:rsidRDefault="006A05A5" w14:paraId="70D167DD" w14:textId="77777777">
            <w:pPr>
              <w:jc w:val="right"/>
              <w:rPr>
                <w:sz w:val="16"/>
              </w:rPr>
            </w:pPr>
            <w:r w:rsidRPr="00A57CD1">
              <w:rPr>
                <w:sz w:val="16"/>
              </w:rPr>
              <w:t>32037AB</w:t>
            </w:r>
          </w:p>
        </w:tc>
        <w:tc>
          <w:tcPr>
            <w:cnfStyle w:val="000000000000" w:firstRow="0" w:lastRow="0" w:firstColumn="0" w:lastColumn="0" w:oddVBand="0" w:evenVBand="0" w:oddHBand="0" w:evenHBand="0" w:firstRowFirstColumn="0" w:firstRowLastColumn="0" w:lastRowFirstColumn="0" w:lastRowLastColumn="0"/>
            <w:tcW w:w="855" w:type="dxa"/>
            <w:tcMar/>
            <w:hideMark/>
          </w:tcPr>
          <w:p w:rsidRPr="00A57CD1" w:rsidR="006A05A5" w:rsidP="00367454" w:rsidRDefault="006A05A5" w14:paraId="2C8A884A"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33382</w:t>
            </w:r>
          </w:p>
        </w:tc>
        <w:tc>
          <w:tcPr>
            <w:cnfStyle w:val="000000000000" w:firstRow="0" w:lastRow="0" w:firstColumn="0" w:lastColumn="0" w:oddVBand="0" w:evenVBand="0" w:oddHBand="0" w:evenHBand="0" w:firstRowFirstColumn="0" w:firstRowLastColumn="0" w:lastRowFirstColumn="0" w:lastRowLastColumn="0"/>
            <w:tcW w:w="1230" w:type="dxa"/>
            <w:tcMar/>
            <w:hideMark/>
          </w:tcPr>
          <w:p w:rsidRPr="00A57CD1" w:rsidR="006A05A5" w:rsidP="00367454" w:rsidRDefault="006A05A5" w14:paraId="599B543A"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01JAN2005</w:t>
            </w:r>
          </w:p>
        </w:tc>
        <w:tc>
          <w:tcPr>
            <w:cnfStyle w:val="000000000000" w:firstRow="0" w:lastRow="0" w:firstColumn="0" w:lastColumn="0" w:oddVBand="0" w:evenVBand="0" w:oddHBand="0" w:evenHBand="0" w:firstRowFirstColumn="0" w:firstRowLastColumn="0" w:lastRowFirstColumn="0" w:lastRowLastColumn="0"/>
            <w:tcW w:w="1260" w:type="dxa"/>
            <w:tcMar/>
            <w:hideMark/>
          </w:tcPr>
          <w:p w:rsidRPr="00A57CD1" w:rsidR="006A05A5" w:rsidP="00367454" w:rsidRDefault="006A05A5" w14:paraId="36FB0AA4" w14:textId="682AC618">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05JAN2006</w:t>
            </w:r>
          </w:p>
        </w:tc>
        <w:tc>
          <w:tcPr>
            <w:cnfStyle w:val="000000000000" w:firstRow="0" w:lastRow="0" w:firstColumn="0" w:lastColumn="0" w:oddVBand="0" w:evenVBand="0" w:oddHBand="0" w:evenHBand="0" w:firstRowFirstColumn="0" w:firstRowLastColumn="0" w:lastRowFirstColumn="0" w:lastRowLastColumn="0"/>
            <w:tcW w:w="3255" w:type="dxa"/>
            <w:tcMar/>
          </w:tcPr>
          <w:p w:rsidRPr="00A57CD1" w:rsidR="006A05A5" w:rsidP="00367454" w:rsidRDefault="006A05A5" w14:paraId="6CAB57A5" w14:textId="77777777">
            <w:pPr>
              <w:jc w:val="right"/>
              <w:cnfStyle w:val="000000000000" w:firstRow="0" w:lastRow="0" w:firstColumn="0" w:lastColumn="0" w:oddVBand="0" w:evenVBand="0" w:oddHBand="0" w:evenHBand="0" w:firstRowFirstColumn="0" w:firstRowLastColumn="0" w:lastRowFirstColumn="0" w:lastRowLastColumn="0"/>
              <w:rPr>
                <w:sz w:val="16"/>
              </w:rPr>
            </w:pPr>
          </w:p>
        </w:tc>
      </w:tr>
      <w:tr w:rsidRPr="00A57CD1" w:rsidR="006A05A5" w:rsidTr="13EC1A1F" w14:paraId="78296E15" w14:textId="044E3D8C">
        <w:tc>
          <w:tcPr>
            <w:cnfStyle w:val="001000000000" w:firstRow="0" w:lastRow="0" w:firstColumn="1" w:lastColumn="0" w:oddVBand="0" w:evenVBand="0" w:oddHBand="0" w:evenHBand="0" w:firstRowFirstColumn="0" w:firstRowLastColumn="0" w:lastRowFirstColumn="0" w:lastRowLastColumn="0"/>
            <w:tcW w:w="1206" w:type="dxa"/>
            <w:tcMar/>
            <w:hideMark/>
          </w:tcPr>
          <w:p w:rsidRPr="00A57CD1" w:rsidR="006A05A5" w:rsidP="00A57CD1" w:rsidRDefault="006A05A5" w14:paraId="7A1EB30B" w14:textId="77777777">
            <w:pPr>
              <w:jc w:val="right"/>
              <w:rPr>
                <w:sz w:val="16"/>
              </w:rPr>
            </w:pPr>
            <w:r w:rsidRPr="00A57CD1">
              <w:rPr>
                <w:sz w:val="16"/>
              </w:rPr>
              <w:t>32122AB</w:t>
            </w:r>
          </w:p>
        </w:tc>
        <w:tc>
          <w:tcPr>
            <w:cnfStyle w:val="000000000000" w:firstRow="0" w:lastRow="0" w:firstColumn="0" w:lastColumn="0" w:oddVBand="0" w:evenVBand="0" w:oddHBand="0" w:evenHBand="0" w:firstRowFirstColumn="0" w:firstRowLastColumn="0" w:lastRowFirstColumn="0" w:lastRowLastColumn="0"/>
            <w:tcW w:w="855" w:type="dxa"/>
            <w:tcMar/>
            <w:hideMark/>
          </w:tcPr>
          <w:p w:rsidRPr="00A57CD1" w:rsidR="006A05A5" w:rsidP="00367454" w:rsidRDefault="006A05A5" w14:paraId="06C7B299"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83582</w:t>
            </w:r>
          </w:p>
        </w:tc>
        <w:tc>
          <w:tcPr>
            <w:cnfStyle w:val="000000000000" w:firstRow="0" w:lastRow="0" w:firstColumn="0" w:lastColumn="0" w:oddVBand="0" w:evenVBand="0" w:oddHBand="0" w:evenHBand="0" w:firstRowFirstColumn="0" w:firstRowLastColumn="0" w:lastRowFirstColumn="0" w:lastRowLastColumn="0"/>
            <w:tcW w:w="1230" w:type="dxa"/>
            <w:tcMar/>
            <w:hideMark/>
          </w:tcPr>
          <w:p w:rsidRPr="00A57CD1" w:rsidR="006A05A5" w:rsidP="00367454" w:rsidRDefault="006A05A5" w14:paraId="361B45F7"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03JAN2005</w:t>
            </w:r>
          </w:p>
        </w:tc>
        <w:tc>
          <w:tcPr>
            <w:cnfStyle w:val="000000000000" w:firstRow="0" w:lastRow="0" w:firstColumn="0" w:lastColumn="0" w:oddVBand="0" w:evenVBand="0" w:oddHBand="0" w:evenHBand="0" w:firstRowFirstColumn="0" w:firstRowLastColumn="0" w:lastRowFirstColumn="0" w:lastRowLastColumn="0"/>
            <w:tcW w:w="1260" w:type="dxa"/>
            <w:tcMar/>
            <w:hideMark/>
          </w:tcPr>
          <w:p w:rsidRPr="00A57CD1" w:rsidR="006A05A5" w:rsidP="00367454" w:rsidRDefault="006A05A5" w14:paraId="4F57D8EA" w14:textId="7C743575">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01DEC2009</w:t>
            </w:r>
          </w:p>
        </w:tc>
        <w:tc>
          <w:tcPr>
            <w:cnfStyle w:val="000000000000" w:firstRow="0" w:lastRow="0" w:firstColumn="0" w:lastColumn="0" w:oddVBand="0" w:evenVBand="0" w:oddHBand="0" w:evenHBand="0" w:firstRowFirstColumn="0" w:firstRowLastColumn="0" w:lastRowFirstColumn="0" w:lastRowLastColumn="0"/>
            <w:tcW w:w="3255" w:type="dxa"/>
            <w:tcMar/>
          </w:tcPr>
          <w:p w:rsidRPr="00A57CD1" w:rsidR="006A05A5" w:rsidP="00367454" w:rsidRDefault="006A05A5" w14:paraId="489BC6DA" w14:textId="77777777">
            <w:pPr>
              <w:jc w:val="right"/>
              <w:cnfStyle w:val="000000000000" w:firstRow="0" w:lastRow="0" w:firstColumn="0" w:lastColumn="0" w:oddVBand="0" w:evenVBand="0" w:oddHBand="0" w:evenHBand="0" w:firstRowFirstColumn="0" w:firstRowLastColumn="0" w:lastRowFirstColumn="0" w:lastRowLastColumn="0"/>
              <w:rPr>
                <w:sz w:val="16"/>
              </w:rPr>
            </w:pPr>
          </w:p>
        </w:tc>
      </w:tr>
      <w:tr w:rsidRPr="00A57CD1" w:rsidR="006A05A5" w:rsidTr="13EC1A1F" w14:paraId="34AD07DE" w14:textId="1B286C5E">
        <w:tc>
          <w:tcPr>
            <w:cnfStyle w:val="001000000000" w:firstRow="0" w:lastRow="0" w:firstColumn="1" w:lastColumn="0" w:oddVBand="0" w:evenVBand="0" w:oddHBand="0" w:evenHBand="0" w:firstRowFirstColumn="0" w:firstRowLastColumn="0" w:lastRowFirstColumn="0" w:lastRowLastColumn="0"/>
            <w:tcW w:w="1206" w:type="dxa"/>
            <w:tcMar/>
            <w:hideMark/>
          </w:tcPr>
          <w:p w:rsidRPr="00A57CD1" w:rsidR="006A05A5" w:rsidP="00A57CD1" w:rsidRDefault="006A05A5" w14:paraId="68711D1A" w14:textId="77777777">
            <w:pPr>
              <w:jc w:val="right"/>
              <w:rPr>
                <w:sz w:val="16"/>
              </w:rPr>
            </w:pPr>
            <w:r w:rsidRPr="00A57CD1">
              <w:rPr>
                <w:sz w:val="16"/>
              </w:rPr>
              <w:t>42192AZ</w:t>
            </w:r>
          </w:p>
        </w:tc>
        <w:tc>
          <w:tcPr>
            <w:cnfStyle w:val="000000000000" w:firstRow="0" w:lastRow="0" w:firstColumn="0" w:lastColumn="0" w:oddVBand="0" w:evenVBand="0" w:oddHBand="0" w:evenHBand="0" w:firstRowFirstColumn="0" w:firstRowLastColumn="0" w:lastRowFirstColumn="0" w:lastRowLastColumn="0"/>
            <w:tcW w:w="855" w:type="dxa"/>
            <w:tcMar/>
            <w:hideMark/>
          </w:tcPr>
          <w:p w:rsidRPr="00A57CD1" w:rsidR="006A05A5" w:rsidP="00367454" w:rsidRDefault="006A05A5" w14:paraId="567669DA"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528357</w:t>
            </w:r>
          </w:p>
        </w:tc>
        <w:tc>
          <w:tcPr>
            <w:cnfStyle w:val="000000000000" w:firstRow="0" w:lastRow="0" w:firstColumn="0" w:lastColumn="0" w:oddVBand="0" w:evenVBand="0" w:oddHBand="0" w:evenHBand="0" w:firstRowFirstColumn="0" w:firstRowLastColumn="0" w:lastRowFirstColumn="0" w:lastRowLastColumn="0"/>
            <w:tcW w:w="1230" w:type="dxa"/>
            <w:tcMar/>
            <w:hideMark/>
          </w:tcPr>
          <w:p w:rsidRPr="00A57CD1" w:rsidR="006A05A5" w:rsidP="00367454" w:rsidRDefault="006A05A5" w14:paraId="17C7B042"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22DEC2005</w:t>
            </w:r>
          </w:p>
        </w:tc>
        <w:tc>
          <w:tcPr>
            <w:cnfStyle w:val="000000000000" w:firstRow="0" w:lastRow="0" w:firstColumn="0" w:lastColumn="0" w:oddVBand="0" w:evenVBand="0" w:oddHBand="0" w:evenHBand="0" w:firstRowFirstColumn="0" w:firstRowLastColumn="0" w:lastRowFirstColumn="0" w:lastRowLastColumn="0"/>
            <w:tcW w:w="1260" w:type="dxa"/>
            <w:tcMar/>
            <w:hideMark/>
          </w:tcPr>
          <w:p w:rsidRPr="00A57CD1" w:rsidR="006A05A5" w:rsidP="00367454" w:rsidRDefault="006A05A5" w14:paraId="62C18235" w14:textId="0A9FF893">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08FEB2020</w:t>
            </w:r>
          </w:p>
        </w:tc>
        <w:tc>
          <w:tcPr>
            <w:cnfStyle w:val="000000000000" w:firstRow="0" w:lastRow="0" w:firstColumn="0" w:lastColumn="0" w:oddVBand="0" w:evenVBand="0" w:oddHBand="0" w:evenHBand="0" w:firstRowFirstColumn="0" w:firstRowLastColumn="0" w:lastRowFirstColumn="0" w:lastRowLastColumn="0"/>
            <w:tcW w:w="3255" w:type="dxa"/>
            <w:tcMar/>
          </w:tcPr>
          <w:p w:rsidRPr="00A57CD1" w:rsidR="006A05A5" w:rsidP="00367454" w:rsidRDefault="006A05A5" w14:paraId="78D21D73" w14:textId="772B58F1">
            <w:pPr>
              <w:jc w:val="right"/>
              <w:cnfStyle w:val="000000000000" w:firstRow="0" w:lastRow="0" w:firstColumn="0" w:lastColumn="0" w:oddVBand="0" w:evenVBand="0" w:oddHBand="0" w:evenHBand="0" w:firstRowFirstColumn="0" w:firstRowLastColumn="0" w:lastRowFirstColumn="0" w:lastRowLastColumn="0"/>
              <w:rPr>
                <w:sz w:val="16"/>
              </w:rPr>
            </w:pPr>
            <w:r>
              <w:rPr>
                <w:sz w:val="16"/>
              </w:rPr>
              <w:t>Centraal lab 1</w:t>
            </w:r>
          </w:p>
        </w:tc>
      </w:tr>
      <w:tr w:rsidRPr="00A57CD1" w:rsidR="006A05A5" w:rsidTr="13EC1A1F" w14:paraId="12EBCB8C" w14:textId="2FC0B3AC">
        <w:tc>
          <w:tcPr>
            <w:cnfStyle w:val="001000000000" w:firstRow="0" w:lastRow="0" w:firstColumn="1" w:lastColumn="0" w:oddVBand="0" w:evenVBand="0" w:oddHBand="0" w:evenHBand="0" w:firstRowFirstColumn="0" w:firstRowLastColumn="0" w:lastRowFirstColumn="0" w:lastRowLastColumn="0"/>
            <w:tcW w:w="1206" w:type="dxa"/>
            <w:tcMar/>
            <w:hideMark/>
          </w:tcPr>
          <w:p w:rsidRPr="00A57CD1" w:rsidR="006A05A5" w:rsidP="00A57CD1" w:rsidRDefault="006A05A5" w14:paraId="6D13969A" w14:textId="77777777">
            <w:pPr>
              <w:jc w:val="right"/>
              <w:rPr>
                <w:sz w:val="16"/>
              </w:rPr>
            </w:pPr>
            <w:r w:rsidRPr="00A57CD1">
              <w:rPr>
                <w:sz w:val="16"/>
              </w:rPr>
              <w:t>42193AZ</w:t>
            </w:r>
          </w:p>
        </w:tc>
        <w:tc>
          <w:tcPr>
            <w:cnfStyle w:val="000000000000" w:firstRow="0" w:lastRow="0" w:firstColumn="0" w:lastColumn="0" w:oddVBand="0" w:evenVBand="0" w:oddHBand="0" w:evenHBand="0" w:firstRowFirstColumn="0" w:firstRowLastColumn="0" w:lastRowFirstColumn="0" w:lastRowLastColumn="0"/>
            <w:tcW w:w="855" w:type="dxa"/>
            <w:tcMar/>
            <w:hideMark/>
          </w:tcPr>
          <w:p w:rsidRPr="00A57CD1" w:rsidR="006A05A5" w:rsidP="00367454" w:rsidRDefault="006A05A5" w14:paraId="238592AD"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669341</w:t>
            </w:r>
          </w:p>
        </w:tc>
        <w:tc>
          <w:tcPr>
            <w:cnfStyle w:val="000000000000" w:firstRow="0" w:lastRow="0" w:firstColumn="0" w:lastColumn="0" w:oddVBand="0" w:evenVBand="0" w:oddHBand="0" w:evenHBand="0" w:firstRowFirstColumn="0" w:firstRowLastColumn="0" w:lastRowFirstColumn="0" w:lastRowLastColumn="0"/>
            <w:tcW w:w="1230" w:type="dxa"/>
            <w:tcMar/>
            <w:hideMark/>
          </w:tcPr>
          <w:p w:rsidRPr="00A57CD1" w:rsidR="006A05A5" w:rsidP="00367454" w:rsidRDefault="006A05A5" w14:paraId="5658ACB8"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13DEC2005</w:t>
            </w:r>
          </w:p>
        </w:tc>
        <w:tc>
          <w:tcPr>
            <w:cnfStyle w:val="000000000000" w:firstRow="0" w:lastRow="0" w:firstColumn="0" w:lastColumn="0" w:oddVBand="0" w:evenVBand="0" w:oddHBand="0" w:evenHBand="0" w:firstRowFirstColumn="0" w:firstRowLastColumn="0" w:lastRowFirstColumn="0" w:lastRowLastColumn="0"/>
            <w:tcW w:w="1260" w:type="dxa"/>
            <w:tcMar/>
            <w:hideMark/>
          </w:tcPr>
          <w:p w:rsidRPr="00A57CD1" w:rsidR="006A05A5" w:rsidP="00367454" w:rsidRDefault="006A05A5" w14:paraId="22E6FFB0" w14:textId="1775FAC9">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13AUG2014</w:t>
            </w:r>
          </w:p>
        </w:tc>
        <w:tc>
          <w:tcPr>
            <w:cnfStyle w:val="000000000000" w:firstRow="0" w:lastRow="0" w:firstColumn="0" w:lastColumn="0" w:oddVBand="0" w:evenVBand="0" w:oddHBand="0" w:evenHBand="0" w:firstRowFirstColumn="0" w:firstRowLastColumn="0" w:lastRowFirstColumn="0" w:lastRowLastColumn="0"/>
            <w:tcW w:w="3255" w:type="dxa"/>
            <w:tcMar/>
          </w:tcPr>
          <w:p w:rsidRPr="00A57CD1" w:rsidR="006A05A5" w:rsidP="006A05A5" w:rsidRDefault="006A05A5" w14:paraId="0EB9A0BC" w14:textId="1DD89389">
            <w:pPr>
              <w:jc w:val="right"/>
              <w:cnfStyle w:val="000000000000" w:firstRow="0" w:lastRow="0" w:firstColumn="0" w:lastColumn="0" w:oddVBand="0" w:evenVBand="0" w:oddHBand="0" w:evenHBand="0" w:firstRowFirstColumn="0" w:firstRowLastColumn="0" w:lastRowFirstColumn="0" w:lastRowLastColumn="0"/>
              <w:rPr>
                <w:sz w:val="16"/>
              </w:rPr>
            </w:pPr>
            <w:r>
              <w:rPr>
                <w:sz w:val="16"/>
              </w:rPr>
              <w:t>Centraal lab 2</w:t>
            </w:r>
          </w:p>
        </w:tc>
      </w:tr>
      <w:tr w:rsidRPr="00A57CD1" w:rsidR="006A05A5" w:rsidTr="13EC1A1F" w14:paraId="1081CAA6" w14:textId="0257F835">
        <w:tc>
          <w:tcPr>
            <w:cnfStyle w:val="001000000000" w:firstRow="0" w:lastRow="0" w:firstColumn="1" w:lastColumn="0" w:oddVBand="0" w:evenVBand="0" w:oddHBand="0" w:evenHBand="0" w:firstRowFirstColumn="0" w:firstRowLastColumn="0" w:lastRowFirstColumn="0" w:lastRowLastColumn="0"/>
            <w:tcW w:w="1206" w:type="dxa"/>
            <w:tcMar/>
            <w:hideMark/>
          </w:tcPr>
          <w:p w:rsidRPr="00A57CD1" w:rsidR="006A05A5" w:rsidP="00A57CD1" w:rsidRDefault="006A05A5" w14:paraId="7AEC6DB5" w14:textId="77777777">
            <w:pPr>
              <w:jc w:val="right"/>
              <w:rPr>
                <w:sz w:val="16"/>
              </w:rPr>
            </w:pPr>
            <w:r w:rsidRPr="00A57CD1">
              <w:rPr>
                <w:sz w:val="16"/>
              </w:rPr>
              <w:t>42194AZ</w:t>
            </w:r>
          </w:p>
        </w:tc>
        <w:tc>
          <w:tcPr>
            <w:cnfStyle w:val="000000000000" w:firstRow="0" w:lastRow="0" w:firstColumn="0" w:lastColumn="0" w:oddVBand="0" w:evenVBand="0" w:oddHBand="0" w:evenHBand="0" w:firstRowFirstColumn="0" w:firstRowLastColumn="0" w:lastRowFirstColumn="0" w:lastRowLastColumn="0"/>
            <w:tcW w:w="855" w:type="dxa"/>
            <w:tcMar/>
            <w:hideMark/>
          </w:tcPr>
          <w:p w:rsidRPr="00A57CD1" w:rsidR="006A05A5" w:rsidP="00367454" w:rsidRDefault="006A05A5" w14:paraId="5B39AD44"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1081359</w:t>
            </w:r>
          </w:p>
        </w:tc>
        <w:tc>
          <w:tcPr>
            <w:cnfStyle w:val="000000000000" w:firstRow="0" w:lastRow="0" w:firstColumn="0" w:lastColumn="0" w:oddVBand="0" w:evenVBand="0" w:oddHBand="0" w:evenHBand="0" w:firstRowFirstColumn="0" w:firstRowLastColumn="0" w:lastRowFirstColumn="0" w:lastRowLastColumn="0"/>
            <w:tcW w:w="1230" w:type="dxa"/>
            <w:tcMar/>
            <w:hideMark/>
          </w:tcPr>
          <w:p w:rsidRPr="00A57CD1" w:rsidR="006A05A5" w:rsidP="00367454" w:rsidRDefault="006A05A5" w14:paraId="4EB8F4ED"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02DEC2005</w:t>
            </w:r>
          </w:p>
        </w:tc>
        <w:tc>
          <w:tcPr>
            <w:cnfStyle w:val="000000000000" w:firstRow="0" w:lastRow="0" w:firstColumn="0" w:lastColumn="0" w:oddVBand="0" w:evenVBand="0" w:oddHBand="0" w:evenHBand="0" w:firstRowFirstColumn="0" w:firstRowLastColumn="0" w:lastRowFirstColumn="0" w:lastRowLastColumn="0"/>
            <w:tcW w:w="1260" w:type="dxa"/>
            <w:tcMar/>
            <w:hideMark/>
          </w:tcPr>
          <w:p w:rsidRPr="00A57CD1" w:rsidR="006A05A5" w:rsidP="00367454" w:rsidRDefault="006A05A5" w14:paraId="2898FF2B" w14:textId="60B1466F">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29JAN2020</w:t>
            </w:r>
          </w:p>
        </w:tc>
        <w:tc>
          <w:tcPr>
            <w:cnfStyle w:val="000000000000" w:firstRow="0" w:lastRow="0" w:firstColumn="0" w:lastColumn="0" w:oddVBand="0" w:evenVBand="0" w:oddHBand="0" w:evenHBand="0" w:firstRowFirstColumn="0" w:firstRowLastColumn="0" w:lastRowFirstColumn="0" w:lastRowLastColumn="0"/>
            <w:tcW w:w="3255" w:type="dxa"/>
            <w:tcMar/>
          </w:tcPr>
          <w:p w:rsidRPr="00A57CD1" w:rsidR="006A05A5" w:rsidP="00367454" w:rsidRDefault="006A05A5" w14:paraId="03D9CDAB" w14:textId="2C7C8050">
            <w:pPr>
              <w:jc w:val="right"/>
              <w:cnfStyle w:val="000000000000" w:firstRow="0" w:lastRow="0" w:firstColumn="0" w:lastColumn="0" w:oddVBand="0" w:evenVBand="0" w:oddHBand="0" w:evenHBand="0" w:firstRowFirstColumn="0" w:firstRowLastColumn="0" w:lastRowFirstColumn="0" w:lastRowLastColumn="0"/>
              <w:rPr>
                <w:sz w:val="16"/>
              </w:rPr>
            </w:pPr>
            <w:r>
              <w:rPr>
                <w:sz w:val="16"/>
              </w:rPr>
              <w:t>Centraal lab 3 (voor WKZ monsters)</w:t>
            </w:r>
          </w:p>
        </w:tc>
      </w:tr>
      <w:tr w:rsidRPr="00A57CD1" w:rsidR="006A05A5" w:rsidTr="13EC1A1F" w14:paraId="6C0772F7" w14:textId="55B3C661">
        <w:tc>
          <w:tcPr>
            <w:cnfStyle w:val="001000000000" w:firstRow="0" w:lastRow="0" w:firstColumn="1" w:lastColumn="0" w:oddVBand="0" w:evenVBand="0" w:oddHBand="0" w:evenHBand="0" w:firstRowFirstColumn="0" w:firstRowLastColumn="0" w:lastRowFirstColumn="0" w:lastRowLastColumn="0"/>
            <w:tcW w:w="1206" w:type="dxa"/>
            <w:tcMar/>
            <w:hideMark/>
          </w:tcPr>
          <w:p w:rsidRPr="00A57CD1" w:rsidR="006A05A5" w:rsidP="00A57CD1" w:rsidRDefault="006A05A5" w14:paraId="5E47F45B" w14:textId="77777777">
            <w:pPr>
              <w:jc w:val="right"/>
              <w:rPr>
                <w:sz w:val="16"/>
              </w:rPr>
            </w:pPr>
            <w:r w:rsidRPr="00A57CD1">
              <w:rPr>
                <w:sz w:val="16"/>
              </w:rPr>
              <w:t>42710AZ96</w:t>
            </w:r>
          </w:p>
        </w:tc>
        <w:tc>
          <w:tcPr>
            <w:cnfStyle w:val="000000000000" w:firstRow="0" w:lastRow="0" w:firstColumn="0" w:lastColumn="0" w:oddVBand="0" w:evenVBand="0" w:oddHBand="0" w:evenHBand="0" w:firstRowFirstColumn="0" w:firstRowLastColumn="0" w:lastRowFirstColumn="0" w:lastRowLastColumn="0"/>
            <w:tcW w:w="855" w:type="dxa"/>
            <w:tcMar/>
            <w:hideMark/>
          </w:tcPr>
          <w:p w:rsidRPr="00A57CD1" w:rsidR="006A05A5" w:rsidP="00367454" w:rsidRDefault="006A05A5" w14:paraId="09762DCA"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740017</w:t>
            </w:r>
          </w:p>
        </w:tc>
        <w:tc>
          <w:tcPr>
            <w:cnfStyle w:val="000000000000" w:firstRow="0" w:lastRow="0" w:firstColumn="0" w:lastColumn="0" w:oddVBand="0" w:evenVBand="0" w:oddHBand="0" w:evenHBand="0" w:firstRowFirstColumn="0" w:firstRowLastColumn="0" w:lastRowFirstColumn="0" w:lastRowLastColumn="0"/>
            <w:tcW w:w="1230" w:type="dxa"/>
            <w:tcMar/>
            <w:hideMark/>
          </w:tcPr>
          <w:p w:rsidRPr="00A57CD1" w:rsidR="006A05A5" w:rsidP="00367454" w:rsidRDefault="006A05A5" w14:paraId="15C752FC"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19MAR2013</w:t>
            </w:r>
          </w:p>
        </w:tc>
        <w:tc>
          <w:tcPr>
            <w:cnfStyle w:val="000000000000" w:firstRow="0" w:lastRow="0" w:firstColumn="0" w:lastColumn="0" w:oddVBand="0" w:evenVBand="0" w:oddHBand="0" w:evenHBand="0" w:firstRowFirstColumn="0" w:firstRowLastColumn="0" w:lastRowFirstColumn="0" w:lastRowLastColumn="0"/>
            <w:tcW w:w="1260" w:type="dxa"/>
            <w:tcMar/>
            <w:hideMark/>
          </w:tcPr>
          <w:p w:rsidRPr="009F198F" w:rsidR="006A05A5" w:rsidP="009F198F" w:rsidRDefault="006A05A5" w14:paraId="1AC754A8" w14:textId="339D2524">
            <w:pPr>
              <w:pStyle w:val="ListParagraph"/>
              <w:numPr>
                <w:ilvl w:val="0"/>
                <w:numId w:val="13"/>
              </w:numPr>
              <w:jc w:val="center"/>
              <w:cnfStyle w:val="000000000000" w:firstRow="0" w:lastRow="0" w:firstColumn="0" w:lastColumn="0" w:oddVBand="0" w:evenVBand="0" w:oddHBand="0" w:evenHBand="0" w:firstRowFirstColumn="0" w:firstRowLastColumn="0" w:lastRowFirstColumn="0" w:lastRowLastColumn="0"/>
              <w:rPr>
                <w:sz w:val="16"/>
              </w:rPr>
            </w:pPr>
          </w:p>
        </w:tc>
        <w:tc>
          <w:tcPr>
            <w:cnfStyle w:val="000000000000" w:firstRow="0" w:lastRow="0" w:firstColumn="0" w:lastColumn="0" w:oddVBand="0" w:evenVBand="0" w:oddHBand="0" w:evenHBand="0" w:firstRowFirstColumn="0" w:firstRowLastColumn="0" w:lastRowFirstColumn="0" w:lastRowLastColumn="0"/>
            <w:tcW w:w="3255" w:type="dxa"/>
            <w:tcMar/>
          </w:tcPr>
          <w:p w:rsidRPr="00A57CD1" w:rsidR="006A05A5" w:rsidP="00367454" w:rsidRDefault="009F198F" w14:paraId="6CCE5CFB" w14:textId="2C73133C">
            <w:pPr>
              <w:jc w:val="right"/>
              <w:cnfStyle w:val="000000000000" w:firstRow="0" w:lastRow="0" w:firstColumn="0" w:lastColumn="0" w:oddVBand="0" w:evenVBand="0" w:oddHBand="0" w:evenHBand="0" w:firstRowFirstColumn="0" w:firstRowLastColumn="0" w:lastRowFirstColumn="0" w:lastRowLastColumn="0"/>
              <w:rPr>
                <w:sz w:val="16"/>
              </w:rPr>
            </w:pPr>
            <w:r>
              <w:rPr>
                <w:sz w:val="16"/>
              </w:rPr>
              <w:t>Poli UMC, centraal CD61</w:t>
            </w:r>
          </w:p>
        </w:tc>
      </w:tr>
      <w:tr w:rsidRPr="00A57CD1" w:rsidR="006A05A5" w:rsidTr="13EC1A1F" w14:paraId="270AA465" w14:textId="43D1ED5D">
        <w:tc>
          <w:tcPr>
            <w:cnfStyle w:val="001000000000" w:firstRow="0" w:lastRow="0" w:firstColumn="1" w:lastColumn="0" w:oddVBand="0" w:evenVBand="0" w:oddHBand="0" w:evenHBand="0" w:firstRowFirstColumn="0" w:firstRowLastColumn="0" w:lastRowFirstColumn="0" w:lastRowLastColumn="0"/>
            <w:tcW w:w="1206" w:type="dxa"/>
            <w:tcMar/>
            <w:hideMark/>
          </w:tcPr>
          <w:p w:rsidRPr="00A57CD1" w:rsidR="006A05A5" w:rsidP="00A57CD1" w:rsidRDefault="006A05A5" w14:paraId="74D267F0" w14:textId="77777777">
            <w:pPr>
              <w:jc w:val="right"/>
              <w:rPr>
                <w:sz w:val="16"/>
              </w:rPr>
            </w:pPr>
            <w:r w:rsidRPr="00A57CD1">
              <w:rPr>
                <w:sz w:val="16"/>
              </w:rPr>
              <w:t>42783az</w:t>
            </w:r>
          </w:p>
        </w:tc>
        <w:tc>
          <w:tcPr>
            <w:cnfStyle w:val="000000000000" w:firstRow="0" w:lastRow="0" w:firstColumn="0" w:lastColumn="0" w:oddVBand="0" w:evenVBand="0" w:oddHBand="0" w:evenHBand="0" w:firstRowFirstColumn="0" w:firstRowLastColumn="0" w:lastRowFirstColumn="0" w:lastRowLastColumn="0"/>
            <w:tcW w:w="855" w:type="dxa"/>
            <w:tcMar/>
            <w:hideMark/>
          </w:tcPr>
          <w:p w:rsidRPr="00A57CD1" w:rsidR="006A05A5" w:rsidP="00367454" w:rsidRDefault="006A05A5" w14:paraId="46EA45EB"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186690</w:t>
            </w:r>
          </w:p>
        </w:tc>
        <w:tc>
          <w:tcPr>
            <w:cnfStyle w:val="000000000000" w:firstRow="0" w:lastRow="0" w:firstColumn="0" w:lastColumn="0" w:oddVBand="0" w:evenVBand="0" w:oddHBand="0" w:evenHBand="0" w:firstRowFirstColumn="0" w:firstRowLastColumn="0" w:lastRowFirstColumn="0" w:lastRowLastColumn="0"/>
            <w:tcW w:w="1230" w:type="dxa"/>
            <w:tcMar/>
            <w:hideMark/>
          </w:tcPr>
          <w:p w:rsidRPr="00A57CD1" w:rsidR="006A05A5" w:rsidP="00367454" w:rsidRDefault="006A05A5" w14:paraId="24891939"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02DEC2009</w:t>
            </w:r>
          </w:p>
        </w:tc>
        <w:tc>
          <w:tcPr>
            <w:cnfStyle w:val="000000000000" w:firstRow="0" w:lastRow="0" w:firstColumn="0" w:lastColumn="0" w:oddVBand="0" w:evenVBand="0" w:oddHBand="0" w:evenHBand="0" w:firstRowFirstColumn="0" w:firstRowLastColumn="0" w:lastRowFirstColumn="0" w:lastRowLastColumn="0"/>
            <w:tcW w:w="1260" w:type="dxa"/>
            <w:tcMar/>
            <w:hideMark/>
          </w:tcPr>
          <w:p w:rsidRPr="00A57CD1" w:rsidR="006A05A5" w:rsidP="00367454" w:rsidRDefault="006A05A5" w14:paraId="3A9952CF" w14:textId="6E52683E">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27MAY2020</w:t>
            </w:r>
          </w:p>
        </w:tc>
        <w:tc>
          <w:tcPr>
            <w:cnfStyle w:val="000000000000" w:firstRow="0" w:lastRow="0" w:firstColumn="0" w:lastColumn="0" w:oddVBand="0" w:evenVBand="0" w:oddHBand="0" w:evenHBand="0" w:firstRowFirstColumn="0" w:firstRowLastColumn="0" w:lastRowFirstColumn="0" w:lastRowLastColumn="0"/>
            <w:tcW w:w="3255" w:type="dxa"/>
            <w:tcMar/>
          </w:tcPr>
          <w:p w:rsidRPr="00A57CD1" w:rsidR="006A05A5" w:rsidP="00367454" w:rsidRDefault="006A05A5" w14:paraId="678BDD14" w14:textId="25722DCB">
            <w:pPr>
              <w:jc w:val="right"/>
              <w:cnfStyle w:val="000000000000" w:firstRow="0" w:lastRow="0" w:firstColumn="0" w:lastColumn="0" w:oddVBand="0" w:evenVBand="0" w:oddHBand="0" w:evenHBand="0" w:firstRowFirstColumn="0" w:firstRowLastColumn="0" w:lastRowFirstColumn="0" w:lastRowLastColumn="0"/>
              <w:rPr>
                <w:sz w:val="16"/>
              </w:rPr>
            </w:pPr>
            <w:r>
              <w:rPr>
                <w:sz w:val="16"/>
              </w:rPr>
              <w:t>Poli UMC, tijdelijk PMC</w:t>
            </w:r>
          </w:p>
        </w:tc>
      </w:tr>
      <w:tr w:rsidRPr="00A57CD1" w:rsidR="006A05A5" w:rsidTr="13EC1A1F" w14:paraId="3C6B56E1" w14:textId="7BAD2F5D">
        <w:tc>
          <w:tcPr>
            <w:cnfStyle w:val="001000000000" w:firstRow="0" w:lastRow="0" w:firstColumn="1" w:lastColumn="0" w:oddVBand="0" w:evenVBand="0" w:oddHBand="0" w:evenHBand="0" w:firstRowFirstColumn="0" w:firstRowLastColumn="0" w:lastRowFirstColumn="0" w:lastRowLastColumn="0"/>
            <w:tcW w:w="1206" w:type="dxa"/>
            <w:tcMar/>
            <w:hideMark/>
          </w:tcPr>
          <w:p w:rsidRPr="00A57CD1" w:rsidR="006A05A5" w:rsidP="00A57CD1" w:rsidRDefault="006A05A5" w14:paraId="5E517E52" w14:textId="77777777">
            <w:pPr>
              <w:jc w:val="right"/>
              <w:rPr>
                <w:sz w:val="16"/>
              </w:rPr>
            </w:pPr>
            <w:r w:rsidRPr="00A57CD1">
              <w:rPr>
                <w:sz w:val="16"/>
              </w:rPr>
              <w:t>45146AZ</w:t>
            </w:r>
          </w:p>
        </w:tc>
        <w:tc>
          <w:tcPr>
            <w:cnfStyle w:val="000000000000" w:firstRow="0" w:lastRow="0" w:firstColumn="0" w:lastColumn="0" w:oddVBand="0" w:evenVBand="0" w:oddHBand="0" w:evenHBand="0" w:firstRowFirstColumn="0" w:firstRowLastColumn="0" w:lastRowFirstColumn="0" w:lastRowLastColumn="0"/>
            <w:tcW w:w="855" w:type="dxa"/>
            <w:tcMar/>
            <w:hideMark/>
          </w:tcPr>
          <w:p w:rsidRPr="00A57CD1" w:rsidR="006A05A5" w:rsidP="00367454" w:rsidRDefault="006A05A5" w14:paraId="77680280"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74722</w:t>
            </w:r>
          </w:p>
        </w:tc>
        <w:tc>
          <w:tcPr>
            <w:cnfStyle w:val="000000000000" w:firstRow="0" w:lastRow="0" w:firstColumn="0" w:lastColumn="0" w:oddVBand="0" w:evenVBand="0" w:oddHBand="0" w:evenHBand="0" w:firstRowFirstColumn="0" w:firstRowLastColumn="0" w:lastRowFirstColumn="0" w:lastRowLastColumn="0"/>
            <w:tcW w:w="1230" w:type="dxa"/>
            <w:tcMar/>
            <w:hideMark/>
          </w:tcPr>
          <w:p w:rsidRPr="00A57CD1" w:rsidR="006A05A5" w:rsidP="00367454" w:rsidRDefault="006A05A5" w14:paraId="6C34EC39"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16MAR2018</w:t>
            </w:r>
          </w:p>
        </w:tc>
        <w:tc>
          <w:tcPr>
            <w:cnfStyle w:val="000000000000" w:firstRow="0" w:lastRow="0" w:firstColumn="0" w:lastColumn="0" w:oddVBand="0" w:evenVBand="0" w:oddHBand="0" w:evenHBand="0" w:firstRowFirstColumn="0" w:firstRowLastColumn="0" w:lastRowFirstColumn="0" w:lastRowLastColumn="0"/>
            <w:tcW w:w="1260" w:type="dxa"/>
            <w:tcMar/>
            <w:hideMark/>
          </w:tcPr>
          <w:p w:rsidRPr="00A57CD1" w:rsidR="006A05A5" w:rsidP="00367454" w:rsidRDefault="006A05A5" w14:paraId="45572D22" w14:textId="4E885D9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10JUN2020</w:t>
            </w:r>
          </w:p>
        </w:tc>
        <w:tc>
          <w:tcPr>
            <w:cnfStyle w:val="000000000000" w:firstRow="0" w:lastRow="0" w:firstColumn="0" w:lastColumn="0" w:oddVBand="0" w:evenVBand="0" w:oddHBand="0" w:evenHBand="0" w:firstRowFirstColumn="0" w:firstRowLastColumn="0" w:lastRowFirstColumn="0" w:lastRowLastColumn="0"/>
            <w:tcW w:w="3255" w:type="dxa"/>
            <w:tcMar/>
          </w:tcPr>
          <w:p w:rsidRPr="00A57CD1" w:rsidR="006A05A5" w:rsidP="00367454" w:rsidRDefault="006A05A5" w14:paraId="3DFF0097" w14:textId="06968038">
            <w:pPr>
              <w:jc w:val="right"/>
              <w:cnfStyle w:val="000000000000" w:firstRow="0" w:lastRow="0" w:firstColumn="0" w:lastColumn="0" w:oddVBand="0" w:evenVBand="0" w:oddHBand="0" w:evenHBand="0" w:firstRowFirstColumn="0" w:firstRowLastColumn="0" w:lastRowFirstColumn="0" w:lastRowLastColumn="0"/>
              <w:rPr>
                <w:sz w:val="16"/>
              </w:rPr>
            </w:pPr>
            <w:r>
              <w:rPr>
                <w:sz w:val="16"/>
              </w:rPr>
              <w:t>Tijdelijk PMC</w:t>
            </w:r>
          </w:p>
        </w:tc>
      </w:tr>
      <w:tr w:rsidRPr="00A57CD1" w:rsidR="006A05A5" w:rsidTr="13EC1A1F" w14:paraId="30CDBCAA" w14:textId="7AC679CB">
        <w:tc>
          <w:tcPr>
            <w:cnfStyle w:val="001000000000" w:firstRow="0" w:lastRow="0" w:firstColumn="1" w:lastColumn="0" w:oddVBand="0" w:evenVBand="0" w:oddHBand="0" w:evenHBand="0" w:firstRowFirstColumn="0" w:firstRowLastColumn="0" w:lastRowFirstColumn="0" w:lastRowLastColumn="0"/>
            <w:tcW w:w="1206" w:type="dxa"/>
            <w:tcMar/>
            <w:hideMark/>
          </w:tcPr>
          <w:p w:rsidRPr="00A57CD1" w:rsidR="006A05A5" w:rsidP="00A57CD1" w:rsidRDefault="006A05A5" w14:paraId="7CF0D44B" w14:textId="77777777">
            <w:pPr>
              <w:jc w:val="right"/>
              <w:rPr>
                <w:sz w:val="16"/>
              </w:rPr>
            </w:pPr>
            <w:r w:rsidRPr="00A57CD1">
              <w:rPr>
                <w:sz w:val="16"/>
              </w:rPr>
              <w:t>AF31933</w:t>
            </w:r>
          </w:p>
        </w:tc>
        <w:tc>
          <w:tcPr>
            <w:cnfStyle w:val="000000000000" w:firstRow="0" w:lastRow="0" w:firstColumn="0" w:lastColumn="0" w:oddVBand="0" w:evenVBand="0" w:oddHBand="0" w:evenHBand="0" w:firstRowFirstColumn="0" w:firstRowLastColumn="0" w:lastRowFirstColumn="0" w:lastRowLastColumn="0"/>
            <w:tcW w:w="855" w:type="dxa"/>
            <w:tcMar/>
            <w:hideMark/>
          </w:tcPr>
          <w:p w:rsidRPr="00A57CD1" w:rsidR="006A05A5" w:rsidP="00A57CD1" w:rsidRDefault="006A05A5" w14:paraId="3E0D4A4A"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2524</w:t>
            </w:r>
          </w:p>
        </w:tc>
        <w:tc>
          <w:tcPr>
            <w:cnfStyle w:val="000000000000" w:firstRow="0" w:lastRow="0" w:firstColumn="0" w:lastColumn="0" w:oddVBand="0" w:evenVBand="0" w:oddHBand="0" w:evenHBand="0" w:firstRowFirstColumn="0" w:firstRowLastColumn="0" w:lastRowFirstColumn="0" w:lastRowLastColumn="0"/>
            <w:tcW w:w="1230" w:type="dxa"/>
            <w:tcMar/>
            <w:hideMark/>
          </w:tcPr>
          <w:p w:rsidRPr="00A57CD1" w:rsidR="006A05A5" w:rsidP="00A57CD1" w:rsidRDefault="006A05A5" w14:paraId="1EE7DB44"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15FEB2006</w:t>
            </w:r>
          </w:p>
        </w:tc>
        <w:tc>
          <w:tcPr>
            <w:cnfStyle w:val="000000000000" w:firstRow="0" w:lastRow="0" w:firstColumn="0" w:lastColumn="0" w:oddVBand="0" w:evenVBand="0" w:oddHBand="0" w:evenHBand="0" w:firstRowFirstColumn="0" w:firstRowLastColumn="0" w:lastRowFirstColumn="0" w:lastRowLastColumn="0"/>
            <w:tcW w:w="1260" w:type="dxa"/>
            <w:tcMar/>
            <w:hideMark/>
          </w:tcPr>
          <w:p w:rsidRPr="00A57CD1" w:rsidR="006A05A5" w:rsidP="00A57CD1" w:rsidRDefault="006A05A5" w14:paraId="3FD38623" w14:textId="74E66990">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26FEB2006</w:t>
            </w:r>
          </w:p>
        </w:tc>
        <w:tc>
          <w:tcPr>
            <w:cnfStyle w:val="000000000000" w:firstRow="0" w:lastRow="0" w:firstColumn="0" w:lastColumn="0" w:oddVBand="0" w:evenVBand="0" w:oddHBand="0" w:evenHBand="0" w:firstRowFirstColumn="0" w:firstRowLastColumn="0" w:lastRowFirstColumn="0" w:lastRowLastColumn="0"/>
            <w:tcW w:w="3255" w:type="dxa"/>
            <w:tcMar/>
          </w:tcPr>
          <w:p w:rsidRPr="00A57CD1" w:rsidR="006A05A5" w:rsidP="00A57CD1" w:rsidRDefault="006A05A5" w14:paraId="2B3B51E4" w14:textId="77777777">
            <w:pPr>
              <w:jc w:val="right"/>
              <w:cnfStyle w:val="000000000000" w:firstRow="0" w:lastRow="0" w:firstColumn="0" w:lastColumn="0" w:oddVBand="0" w:evenVBand="0" w:oddHBand="0" w:evenHBand="0" w:firstRowFirstColumn="0" w:firstRowLastColumn="0" w:lastRowFirstColumn="0" w:lastRowLastColumn="0"/>
              <w:rPr>
                <w:sz w:val="16"/>
              </w:rPr>
            </w:pPr>
          </w:p>
        </w:tc>
      </w:tr>
      <w:tr w:rsidRPr="00A57CD1" w:rsidR="006A05A5" w:rsidTr="13EC1A1F" w14:paraId="57768ED0" w14:textId="1DC15619">
        <w:tc>
          <w:tcPr>
            <w:cnfStyle w:val="001000000000" w:firstRow="0" w:lastRow="0" w:firstColumn="1" w:lastColumn="0" w:oddVBand="0" w:evenVBand="0" w:oddHBand="0" w:evenHBand="0" w:firstRowFirstColumn="0" w:firstRowLastColumn="0" w:lastRowFirstColumn="0" w:lastRowLastColumn="0"/>
            <w:tcW w:w="1206" w:type="dxa"/>
            <w:tcMar/>
            <w:hideMark/>
          </w:tcPr>
          <w:p w:rsidRPr="00A57CD1" w:rsidR="006A05A5" w:rsidP="00A57CD1" w:rsidRDefault="006A05A5" w14:paraId="5FCB9854" w14:textId="77777777">
            <w:pPr>
              <w:jc w:val="right"/>
              <w:rPr>
                <w:sz w:val="16"/>
              </w:rPr>
            </w:pPr>
            <w:r w:rsidRPr="00A57CD1">
              <w:rPr>
                <w:sz w:val="16"/>
              </w:rPr>
              <w:t>S-005</w:t>
            </w:r>
          </w:p>
        </w:tc>
        <w:tc>
          <w:tcPr>
            <w:cnfStyle w:val="000000000000" w:firstRow="0" w:lastRow="0" w:firstColumn="0" w:lastColumn="0" w:oddVBand="0" w:evenVBand="0" w:oddHBand="0" w:evenHBand="0" w:firstRowFirstColumn="0" w:firstRowLastColumn="0" w:lastRowFirstColumn="0" w:lastRowLastColumn="0"/>
            <w:tcW w:w="855" w:type="dxa"/>
            <w:tcMar/>
            <w:hideMark/>
          </w:tcPr>
          <w:p w:rsidRPr="00A57CD1" w:rsidR="006A05A5" w:rsidP="00A57CD1" w:rsidRDefault="006A05A5" w14:paraId="209FAECD"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39412</w:t>
            </w:r>
          </w:p>
        </w:tc>
        <w:tc>
          <w:tcPr>
            <w:cnfStyle w:val="000000000000" w:firstRow="0" w:lastRow="0" w:firstColumn="0" w:lastColumn="0" w:oddVBand="0" w:evenVBand="0" w:oddHBand="0" w:evenHBand="0" w:firstRowFirstColumn="0" w:firstRowLastColumn="0" w:lastRowFirstColumn="0" w:lastRowLastColumn="0"/>
            <w:tcW w:w="1230" w:type="dxa"/>
            <w:tcMar/>
            <w:hideMark/>
          </w:tcPr>
          <w:p w:rsidRPr="00A57CD1" w:rsidR="006A05A5" w:rsidP="00A57CD1" w:rsidRDefault="006A05A5" w14:paraId="2901B19C" w14:textId="7777777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11MAY2006</w:t>
            </w:r>
          </w:p>
        </w:tc>
        <w:tc>
          <w:tcPr>
            <w:cnfStyle w:val="000000000000" w:firstRow="0" w:lastRow="0" w:firstColumn="0" w:lastColumn="0" w:oddVBand="0" w:evenVBand="0" w:oddHBand="0" w:evenHBand="0" w:firstRowFirstColumn="0" w:firstRowLastColumn="0" w:lastRowFirstColumn="0" w:lastRowLastColumn="0"/>
            <w:tcW w:w="1260" w:type="dxa"/>
            <w:tcMar/>
            <w:hideMark/>
          </w:tcPr>
          <w:p w:rsidRPr="00A57CD1" w:rsidR="006A05A5" w:rsidP="00A57CD1" w:rsidRDefault="006A05A5" w14:paraId="41077DEC" w14:textId="554F2087">
            <w:pPr>
              <w:jc w:val="right"/>
              <w:cnfStyle w:val="000000000000" w:firstRow="0" w:lastRow="0" w:firstColumn="0" w:lastColumn="0" w:oddVBand="0" w:evenVBand="0" w:oddHBand="0" w:evenHBand="0" w:firstRowFirstColumn="0" w:firstRowLastColumn="0" w:lastRowFirstColumn="0" w:lastRowLastColumn="0"/>
              <w:rPr>
                <w:sz w:val="16"/>
              </w:rPr>
            </w:pPr>
            <w:r w:rsidRPr="00A57CD1">
              <w:rPr>
                <w:sz w:val="16"/>
              </w:rPr>
              <w:t>24DEC2015</w:t>
            </w:r>
          </w:p>
        </w:tc>
        <w:tc>
          <w:tcPr>
            <w:cnfStyle w:val="000000000000" w:firstRow="0" w:lastRow="0" w:firstColumn="0" w:lastColumn="0" w:oddVBand="0" w:evenVBand="0" w:oddHBand="0" w:evenHBand="0" w:firstRowFirstColumn="0" w:firstRowLastColumn="0" w:lastRowFirstColumn="0" w:lastRowLastColumn="0"/>
            <w:tcW w:w="3255" w:type="dxa"/>
            <w:tcMar/>
          </w:tcPr>
          <w:p w:rsidRPr="00A57CD1" w:rsidR="006A05A5" w:rsidP="00A57CD1" w:rsidRDefault="004D2C7F" w14:paraId="1D10AE63" w14:textId="0B1569C1">
            <w:pPr>
              <w:jc w:val="right"/>
              <w:cnfStyle w:val="000000000000" w:firstRow="0" w:lastRow="0" w:firstColumn="0" w:lastColumn="0" w:oddVBand="0" w:evenVBand="0" w:oddHBand="0" w:evenHBand="0" w:firstRowFirstColumn="0" w:firstRowLastColumn="0" w:lastRowFirstColumn="0" w:lastRowLastColumn="0"/>
              <w:rPr>
                <w:sz w:val="16"/>
              </w:rPr>
            </w:pPr>
            <w:r>
              <w:rPr>
                <w:sz w:val="16"/>
              </w:rPr>
              <w:t>research</w:t>
            </w:r>
          </w:p>
        </w:tc>
      </w:tr>
    </w:tbl>
    <w:p w:rsidR="00367454" w:rsidP="00365974" w:rsidRDefault="00367454" w14:paraId="2DFE38D4" w14:textId="77777777"/>
    <w:p w:rsidR="0061487C" w:rsidP="0061487C" w:rsidRDefault="0061487C" w14:paraId="078372F9" w14:textId="77777777" w14:noSpellErr="1">
      <w:pPr>
        <w:pStyle w:val="Heading3"/>
        <w:numPr>
          <w:ilvl w:val="1"/>
          <w:numId w:val="11"/>
        </w:numPr>
        <w:rPr/>
      </w:pPr>
      <w:bookmarkStart w:name="_Toc89357320" w:id="4"/>
      <w:bookmarkStart w:name="_Toc201035391" w:id="1327738875"/>
      <w:r w:rsidR="0061487C">
        <w:rPr/>
        <w:t>Bronnen</w:t>
      </w:r>
      <w:bookmarkEnd w:id="4"/>
      <w:bookmarkEnd w:id="1327738875"/>
    </w:p>
    <w:p w:rsidR="009A3147" w:rsidP="009A3147" w:rsidRDefault="009A3147" w14:paraId="58DE7BB8" w14:textId="77777777">
      <w:r>
        <w:t xml:space="preserve">De ruwe data van de sapphire wordt opgeslagen in FCS files, waarbij van elk event (bloedcel of partikel) door het ‘Algoritme’ bepaald wordt welk type bloedcellen het sample bevat. De resultaten van deze classificatie komen in het DataLogExtract ofwel de DLE file terecht. </w:t>
      </w:r>
    </w:p>
    <w:p w:rsidR="00274383" w:rsidP="009A3147" w:rsidRDefault="009A3147" w14:paraId="709F76E9" w14:textId="77777777">
      <w:r>
        <w:t>De Sapphire genereert daarnaast voor de kliniek een PDF rapport met een lijstje gemeten parameters en enkele scatter-plots. Deze 3 bestandstypen worden in UPOD opgeslagen.</w:t>
      </w:r>
      <w:r w:rsidRPr="009A3147">
        <w:t xml:space="preserve"> </w:t>
      </w:r>
      <w:r>
        <w:t xml:space="preserve">Via het AbbottLink protocol worden </w:t>
      </w:r>
      <w:r w:rsidR="00AA73F6">
        <w:t>alleen geselecteerde</w:t>
      </w:r>
      <w:commentRangeStart w:id="5"/>
      <w:r>
        <w:t xml:space="preserve"> </w:t>
      </w:r>
      <w:commentRangeEnd w:id="5"/>
      <w:r w:rsidR="006723DB">
        <w:rPr>
          <w:rStyle w:val="CommentReference"/>
        </w:rPr>
        <w:commentReference w:id="5"/>
      </w:r>
      <w:r>
        <w:t xml:space="preserve">parameters direct naar GLIMS verstuurd. Dit protocol heeft een eigen syntax met eigen foutcodes in een soort RS-232 format. In GLIMS wordt extra informatie over het sample, verdunning en rejection van de (gedeeltelijke) sapphire run en eventuele re-run advies </w:t>
      </w:r>
      <w:commentRangeStart w:id="6"/>
      <w:commentRangeStart w:id="7"/>
      <w:r>
        <w:t>vastgelegd</w:t>
      </w:r>
      <w:commentRangeEnd w:id="6"/>
      <w:r w:rsidR="006723DB">
        <w:rPr>
          <w:rStyle w:val="CommentReference"/>
        </w:rPr>
        <w:commentReference w:id="6"/>
      </w:r>
      <w:ins w:author="Groot-3, M.C.H. de (Mark)" w:date="2021-11-25T12:16:00Z" w:id="8">
        <w:r w:rsidR="00F014F7">
          <w:t>, nadat de data van de analyzer verzonden is</w:t>
        </w:r>
      </w:ins>
      <w:commentRangeEnd w:id="7"/>
      <w:r w:rsidR="00AA73F6">
        <w:rPr>
          <w:rStyle w:val="CommentReference"/>
        </w:rPr>
        <w:commentReference w:id="7"/>
      </w:r>
      <w:r>
        <w:t>.</w:t>
      </w:r>
      <w:ins w:author="Groot-3, M.C.H. de (Mark)" w:date="2021-11-25T12:17:00Z" w:id="9">
        <w:r w:rsidR="00F014F7">
          <w:t xml:space="preserve"> Deze beslissingen worden gedeeltelijk bepaald door regels in GLIMS</w:t>
        </w:r>
      </w:ins>
      <w:ins w:author="Groot-3, M.C.H. de (Mark)" w:date="2021-11-25T12:18:00Z" w:id="10">
        <w:r w:rsidR="00F014F7">
          <w:t>. Dit genereer</w:t>
        </w:r>
      </w:ins>
      <w:r w:rsidR="00004027">
        <w:t>t</w:t>
      </w:r>
      <w:ins w:author="Groot-3, M.C.H. de (Mark)" w:date="2021-11-25T12:18:00Z" w:id="11">
        <w:r w:rsidR="00F014F7">
          <w:t xml:space="preserve"> meldingen en waarschuwingen</w:t>
        </w:r>
      </w:ins>
      <w:ins w:author="Groot-3, M.C.H. de (Mark)" w:date="2021-11-25T12:17:00Z" w:id="12">
        <w:r w:rsidR="00F014F7">
          <w:t xml:space="preserve"> waar analysten op reageren waarbij zij dienen te handelen volgens de SOP. </w:t>
        </w:r>
      </w:ins>
      <w:r w:rsidR="00AA73F6">
        <w:t>Deze informatie kan soms worden toegevoegd aan de dat</w:t>
      </w:r>
    </w:p>
    <w:p w:rsidR="009A3147" w:rsidP="009A3147" w:rsidRDefault="00AA73F6" w14:paraId="6A3D23B3" w14:textId="2AFE1605">
      <w:r>
        <w:t>a indien dit in GLIMS inzichtelijk is.</w:t>
      </w:r>
      <w:ins w:author="Groot-3, M.C.H. de (Mark)" w:date="2021-11-25T12:19:00Z" w:id="13">
        <w:r w:rsidR="00F014F7">
          <w:t xml:space="preserve"> De data op de analyzer wordt niet meer aangepast wat het terugkoppelen van GLIMS data ingewikkeld maakt.</w:t>
        </w:r>
      </w:ins>
    </w:p>
    <w:p w:rsidRPr="009A3147" w:rsidR="00F014F7" w:rsidP="009A3147" w:rsidRDefault="00F014F7" w14:paraId="48A2E505" w14:textId="77777777"/>
    <w:p w:rsidR="004C749F" w:rsidRDefault="004C749F" w14:paraId="6584AB75" w14:textId="77777777">
      <w:pPr>
        <w:rPr>
          <w:caps/>
          <w:color w:val="1F4D78" w:themeColor="accent1" w:themeShade="7F"/>
          <w:spacing w:val="15"/>
        </w:rPr>
      </w:pPr>
      <w:r>
        <w:br w:type="page"/>
      </w:r>
    </w:p>
    <w:p w:rsidR="0061487C" w:rsidP="0061487C" w:rsidRDefault="0061487C" w14:paraId="468F6C68" w14:textId="3E051F0B" w14:noSpellErr="1">
      <w:pPr>
        <w:pStyle w:val="Heading3"/>
        <w:numPr>
          <w:ilvl w:val="1"/>
          <w:numId w:val="11"/>
        </w:numPr>
        <w:rPr/>
      </w:pPr>
      <w:bookmarkStart w:name="_Toc89357321" w:id="14"/>
      <w:bookmarkStart w:name="_Toc546226889" w:id="1097446494"/>
      <w:r w:rsidR="0061487C">
        <w:rPr/>
        <w:t>Dataflow</w:t>
      </w:r>
      <w:bookmarkEnd w:id="14"/>
      <w:bookmarkEnd w:id="1097446494"/>
    </w:p>
    <w:p w:rsidRPr="00F014F7" w:rsidR="00F014F7" w:rsidP="00F014F7" w:rsidRDefault="00F014F7" w14:paraId="76FD6694" w14:textId="19C8D1EA">
      <w:r>
        <w:t>De verwerking van de data is grafisch weergegeven in het stroomdiagram (..).</w:t>
      </w:r>
    </w:p>
    <w:p w:rsidR="0061487C" w:rsidP="0061487C" w:rsidRDefault="0061487C" w14:paraId="073EBE95" w14:textId="77777777" w14:noSpellErr="1">
      <w:pPr>
        <w:pStyle w:val="Heading3"/>
        <w:numPr>
          <w:ilvl w:val="1"/>
          <w:numId w:val="11"/>
        </w:numPr>
        <w:rPr/>
      </w:pPr>
      <w:bookmarkStart w:name="_Toc89357322" w:id="15"/>
      <w:bookmarkStart w:name="_Toc96019145" w:id="290882987"/>
      <w:r w:rsidR="0061487C">
        <w:rPr/>
        <w:t>Kwaliteits controle</w:t>
      </w:r>
      <w:bookmarkEnd w:id="15"/>
      <w:r w:rsidR="0061487C">
        <w:rPr/>
        <w:t xml:space="preserve"> </w:t>
      </w:r>
      <w:bookmarkEnd w:id="290882987"/>
    </w:p>
    <w:p w:rsidR="00E60C67" w:rsidP="00E60C67" w:rsidRDefault="00C73B54" w14:paraId="0D2203B8" w14:textId="4E0B16B9">
      <w:r>
        <w:t xml:space="preserve">Kwaliteitscontrole vindt op een aantal niveau’s plaats. </w:t>
      </w:r>
    </w:p>
    <w:p w:rsidR="00C73B54" w:rsidP="00C73B54" w:rsidRDefault="00C73B54" w14:paraId="1A7393F9" w14:textId="4B58A0EA">
      <w:pPr>
        <w:pStyle w:val="ListParagraph"/>
        <w:numPr>
          <w:ilvl w:val="2"/>
          <w:numId w:val="11"/>
        </w:numPr>
      </w:pPr>
      <w:r>
        <w:t>Metingen worden door de Sapphire volledig mislukt of ongeldig verklaard. Denk aan “te</w:t>
      </w:r>
      <w:r w:rsidR="009F198F">
        <w:t xml:space="preserve"> weinig geaspireerd sample”, “Klonten in aspiratienaald</w:t>
      </w:r>
      <w:r>
        <w:t>”, “Technische fouten”</w:t>
      </w:r>
      <w:r w:rsidR="006225EB">
        <w:t>. Dit betreft een 9 tal technical failures die leiden tot cancellation van de hele meting. UPOD markeert die samples als logical_delete=1.</w:t>
      </w:r>
    </w:p>
    <w:p w:rsidR="009F198F" w:rsidP="00C73B54" w:rsidRDefault="009F198F" w14:paraId="22220A40" w14:textId="2DB285C4">
      <w:pPr>
        <w:pStyle w:val="ListParagraph"/>
        <w:numPr>
          <w:ilvl w:val="2"/>
          <w:numId w:val="11"/>
        </w:numPr>
        <w:rPr/>
      </w:pPr>
      <w:r w:rsidR="009F198F">
        <w:rPr/>
        <w:t>Glims vlaggen obv groupalerts?</w:t>
      </w:r>
    </w:p>
    <w:p w:rsidR="13EC1A1F" w:rsidP="13EC1A1F" w:rsidRDefault="13EC1A1F" w14:paraId="34B45204" w14:textId="70E03039">
      <w:pPr>
        <w:pStyle w:val="Normal"/>
      </w:pPr>
    </w:p>
    <w:p w:rsidR="13EC1A1F" w:rsidP="13EC1A1F" w:rsidRDefault="13EC1A1F" w14:paraId="5C04D901" w14:textId="59F53406">
      <w:pPr>
        <w:pStyle w:val="Normal"/>
      </w:pPr>
    </w:p>
    <w:tbl>
      <w:tblPr>
        <w:tblStyle w:val="GridTable1Light-Accent1"/>
        <w:tblW w:w="9062" w:type="dxa"/>
        <w:tblLook w:val="04A0" w:firstRow="1" w:lastRow="0" w:firstColumn="1" w:lastColumn="0" w:noHBand="0" w:noVBand="1"/>
      </w:tblPr>
      <w:tblGrid>
        <w:gridCol w:w="1148"/>
        <w:gridCol w:w="1515"/>
        <w:gridCol w:w="3615"/>
        <w:gridCol w:w="1965"/>
        <w:gridCol w:w="819"/>
      </w:tblGrid>
      <w:tr w:rsidRPr="004C749F" w:rsidR="00DC329B" w:rsidTr="13EC1A1F" w14:paraId="16A7EB46" w14:textId="7777777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48" w:type="dxa"/>
            <w:tcMar/>
          </w:tcPr>
          <w:p w:rsidR="00DC329B" w:rsidP="00DC329B" w:rsidRDefault="00DC329B" w14:paraId="3FB8BB7D" w14:textId="6F58FEF3">
            <w:pPr>
              <w:spacing w:before="0"/>
              <w:rPr>
                <w:rFonts w:ascii="Calibri" w:hAnsi="Calibri" w:cs="Calibri"/>
                <w:color w:val="000000"/>
                <w:sz w:val="22"/>
                <w:szCs w:val="22"/>
              </w:rPr>
            </w:pPr>
            <w:r>
              <w:rPr>
                <w:rFonts w:ascii="Calibri" w:hAnsi="Calibri" w:cs="Calibri"/>
                <w:color w:val="000000"/>
                <w:sz w:val="22"/>
                <w:szCs w:val="22"/>
              </w:rPr>
              <w:t>SasName</w:t>
            </w:r>
          </w:p>
        </w:tc>
        <w:tc>
          <w:tcPr>
            <w:cnfStyle w:val="000000000000" w:firstRow="0" w:lastRow="0" w:firstColumn="0" w:lastColumn="0" w:oddVBand="0" w:evenVBand="0" w:oddHBand="0" w:evenHBand="0" w:firstRowFirstColumn="0" w:firstRowLastColumn="0" w:lastRowFirstColumn="0" w:lastRowLastColumn="0"/>
            <w:tcW w:w="1515" w:type="dxa"/>
            <w:tcMar/>
          </w:tcPr>
          <w:p w:rsidR="00DC329B" w:rsidP="00DC329B" w:rsidRDefault="00DC329B" w14:paraId="2CFD92F0" w14:textId="5AB1FC50">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UPOD_Name</w:t>
            </w:r>
          </w:p>
        </w:tc>
        <w:tc>
          <w:tcPr>
            <w:cnfStyle w:val="000000000000" w:firstRow="0" w:lastRow="0" w:firstColumn="0" w:lastColumn="0" w:oddVBand="0" w:evenVBand="0" w:oddHBand="0" w:evenHBand="0" w:firstRowFirstColumn="0" w:firstRowLastColumn="0" w:lastRowFirstColumn="0" w:lastRowLastColumn="0"/>
            <w:tcW w:w="3615" w:type="dxa"/>
            <w:noWrap/>
            <w:tcMar/>
          </w:tcPr>
          <w:p w:rsidRPr="004C749F" w:rsidR="00DC329B" w:rsidP="00DC329B" w:rsidRDefault="00DC329B" w14:paraId="16FAC394" w14:textId="359E9E35">
            <w:pPr>
              <w:spacing w:before="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2"/>
                <w:szCs w:val="22"/>
                <w:lang w:eastAsia="nl-NL"/>
              </w:rPr>
            </w:pPr>
            <w:r>
              <w:rPr>
                <w:rFonts w:ascii="Calibri" w:hAnsi="Calibri" w:eastAsia="Times New Roman" w:cs="Calibri"/>
                <w:color w:val="000000"/>
                <w:sz w:val="22"/>
                <w:szCs w:val="22"/>
                <w:lang w:eastAsia="nl-NL"/>
              </w:rPr>
              <w:t>label</w:t>
            </w:r>
          </w:p>
        </w:tc>
        <w:tc>
          <w:tcPr>
            <w:cnfStyle w:val="000000000000" w:firstRow="0" w:lastRow="0" w:firstColumn="0" w:lastColumn="0" w:oddVBand="0" w:evenVBand="0" w:oddHBand="0" w:evenHBand="0" w:firstRowFirstColumn="0" w:firstRowLastColumn="0" w:lastRowFirstColumn="0" w:lastRowLastColumn="0"/>
            <w:tcW w:w="1965" w:type="dxa"/>
            <w:tcMar/>
          </w:tcPr>
          <w:p w:rsidRPr="004C749F" w:rsidR="00DC329B" w:rsidP="00DC329B" w:rsidRDefault="00DC329B" w14:paraId="2D2DB5B2" w14:textId="104E478A">
            <w:pPr>
              <w:spacing w:before="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2"/>
                <w:szCs w:val="22"/>
                <w:lang w:eastAsia="nl-NL"/>
              </w:rPr>
            </w:pPr>
            <w:r>
              <w:rPr>
                <w:rFonts w:ascii="Calibri" w:hAnsi="Calibri" w:eastAsia="Times New Roman" w:cs="Calibri"/>
                <w:color w:val="000000"/>
                <w:sz w:val="22"/>
                <w:szCs w:val="22"/>
                <w:lang w:eastAsia="nl-NL"/>
              </w:rPr>
              <w:t>Parameter_type</w:t>
            </w:r>
          </w:p>
        </w:tc>
        <w:tc>
          <w:tcPr>
            <w:cnfStyle w:val="000000000000" w:firstRow="0" w:lastRow="0" w:firstColumn="0" w:lastColumn="0" w:oddVBand="0" w:evenVBand="0" w:oddHBand="0" w:evenHBand="0" w:firstRowFirstColumn="0" w:firstRowLastColumn="0" w:lastRowFirstColumn="0" w:lastRowLastColumn="0"/>
            <w:tcW w:w="819" w:type="dxa"/>
            <w:tcMar/>
          </w:tcPr>
          <w:p w:rsidRPr="004C749F" w:rsidR="00DC329B" w:rsidP="00DC329B" w:rsidRDefault="00DC329B" w14:paraId="4DA03898" w14:textId="77777777">
            <w:pPr>
              <w:spacing w:before="0"/>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color w:val="000000"/>
                <w:sz w:val="22"/>
                <w:szCs w:val="22"/>
                <w:lang w:eastAsia="nl-NL"/>
              </w:rPr>
            </w:pPr>
          </w:p>
        </w:tc>
      </w:tr>
      <w:tr w:rsidRPr="004C749F" w:rsidR="00DC329B" w:rsidTr="13EC1A1F" w14:paraId="38C1968A" w14:textId="77777777">
        <w:trPr>
          <w:trHeight w:val="320"/>
        </w:trPr>
        <w:tc>
          <w:tcPr>
            <w:cnfStyle w:val="001000000000" w:firstRow="0" w:lastRow="0" w:firstColumn="1" w:lastColumn="0" w:oddVBand="0" w:evenVBand="0" w:oddHBand="0" w:evenHBand="0" w:firstRowFirstColumn="0" w:firstRowLastColumn="0" w:lastRowFirstColumn="0" w:lastRowLastColumn="0"/>
            <w:tcW w:w="1148" w:type="dxa"/>
            <w:tcMar/>
          </w:tcPr>
          <w:p w:rsidRPr="004C749F" w:rsidR="00DC329B" w:rsidP="00DC329B" w:rsidRDefault="00DC329B" w14:paraId="63437CBC" w14:textId="7BF93DBA">
            <w:pPr>
              <w:spacing w:before="0"/>
              <w:rPr>
                <w:rFonts w:ascii="Calibri" w:hAnsi="Calibri" w:eastAsia="Times New Roman" w:cs="Calibri"/>
                <w:color w:val="000000"/>
                <w:sz w:val="22"/>
                <w:szCs w:val="22"/>
                <w:lang w:eastAsia="nl-NL"/>
              </w:rPr>
            </w:pPr>
            <w:r>
              <w:rPr>
                <w:rFonts w:ascii="Calibri" w:hAnsi="Calibri" w:cs="Calibri"/>
                <w:color w:val="000000"/>
                <w:sz w:val="22"/>
                <w:szCs w:val="22"/>
              </w:rPr>
              <w:t>wbcAlrt</w:t>
            </w:r>
          </w:p>
        </w:tc>
        <w:tc>
          <w:tcPr>
            <w:cnfStyle w:val="000000000000" w:firstRow="0" w:lastRow="0" w:firstColumn="0" w:lastColumn="0" w:oddVBand="0" w:evenVBand="0" w:oddHBand="0" w:evenHBand="0" w:firstRowFirstColumn="0" w:firstRowLastColumn="0" w:lastRowFirstColumn="0" w:lastRowLastColumn="0"/>
            <w:tcW w:w="1515" w:type="dxa"/>
            <w:tcMar/>
          </w:tcPr>
          <w:p w:rsidRPr="004C749F" w:rsidR="00DC329B" w:rsidP="00DC329B" w:rsidRDefault="00DC329B" w14:paraId="2CC885D7" w14:textId="23C20481">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2"/>
                <w:szCs w:val="22"/>
                <w:lang w:eastAsia="nl-NL"/>
              </w:rPr>
            </w:pPr>
            <w:r>
              <w:rPr>
                <w:rFonts w:ascii="Calibri" w:hAnsi="Calibri" w:cs="Calibri"/>
                <w:color w:val="000000"/>
                <w:sz w:val="22"/>
                <w:szCs w:val="22"/>
              </w:rPr>
              <w:t>c_Alrt_wbc</w:t>
            </w:r>
          </w:p>
        </w:tc>
        <w:tc>
          <w:tcPr>
            <w:cnfStyle w:val="000000000000" w:firstRow="0" w:lastRow="0" w:firstColumn="0" w:lastColumn="0" w:oddVBand="0" w:evenVBand="0" w:oddHBand="0" w:evenHBand="0" w:firstRowFirstColumn="0" w:firstRowLastColumn="0" w:lastRowFirstColumn="0" w:lastRowLastColumn="0"/>
            <w:tcW w:w="3615" w:type="dxa"/>
            <w:noWrap/>
            <w:tcMar/>
            <w:hideMark/>
          </w:tcPr>
          <w:p w:rsidRPr="004C749F" w:rsidR="00DC329B" w:rsidP="00DC329B" w:rsidRDefault="00DC329B" w14:paraId="569DC142" w14:textId="3D6D7FB1">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2"/>
                <w:szCs w:val="22"/>
                <w:lang w:eastAsia="nl-NL"/>
              </w:rPr>
            </w:pPr>
            <w:r w:rsidRPr="004C749F">
              <w:rPr>
                <w:rFonts w:ascii="Calibri" w:hAnsi="Calibri" w:eastAsia="Times New Roman" w:cs="Calibri"/>
                <w:color w:val="000000"/>
                <w:sz w:val="22"/>
                <w:szCs w:val="22"/>
                <w:lang w:eastAsia="nl-NL"/>
              </w:rPr>
              <w:t>Alert for WBC parameter</w:t>
            </w:r>
          </w:p>
        </w:tc>
        <w:tc>
          <w:tcPr>
            <w:cnfStyle w:val="000000000000" w:firstRow="0" w:lastRow="0" w:firstColumn="0" w:lastColumn="0" w:oddVBand="0" w:evenVBand="0" w:oddHBand="0" w:evenHBand="0" w:firstRowFirstColumn="0" w:firstRowLastColumn="0" w:lastRowFirstColumn="0" w:lastRowLastColumn="0"/>
            <w:tcW w:w="1965" w:type="dxa"/>
            <w:tcMar/>
            <w:hideMark/>
          </w:tcPr>
          <w:p w:rsidRPr="004C749F" w:rsidR="00DC329B" w:rsidP="00DC329B" w:rsidRDefault="00DC329B" w14:paraId="7D0BEAEC" w14:textId="77777777">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2"/>
                <w:szCs w:val="22"/>
                <w:lang w:eastAsia="nl-NL"/>
              </w:rPr>
            </w:pPr>
            <w:r w:rsidRPr="004C749F">
              <w:rPr>
                <w:rFonts w:ascii="Calibri" w:hAnsi="Calibri" w:eastAsia="Times New Roman" w:cs="Calibri"/>
                <w:color w:val="000000"/>
                <w:sz w:val="22"/>
                <w:szCs w:val="22"/>
                <w:lang w:eastAsia="nl-NL"/>
              </w:rPr>
              <w:t>group alert</w:t>
            </w:r>
          </w:p>
        </w:tc>
        <w:tc>
          <w:tcPr>
            <w:cnfStyle w:val="000000000000" w:firstRow="0" w:lastRow="0" w:firstColumn="0" w:lastColumn="0" w:oddVBand="0" w:evenVBand="0" w:oddHBand="0" w:evenHBand="0" w:firstRowFirstColumn="0" w:firstRowLastColumn="0" w:lastRowFirstColumn="0" w:lastRowLastColumn="0"/>
            <w:tcW w:w="819" w:type="dxa"/>
            <w:tcMar/>
            <w:hideMark/>
          </w:tcPr>
          <w:p w:rsidRPr="004C749F" w:rsidR="00DC329B" w:rsidP="00DC329B" w:rsidRDefault="00DC329B" w14:paraId="4D4059CB" w14:textId="77777777">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2"/>
                <w:szCs w:val="22"/>
                <w:lang w:eastAsia="nl-NL"/>
              </w:rPr>
            </w:pPr>
            <w:r w:rsidRPr="004C749F">
              <w:rPr>
                <w:rFonts w:ascii="Calibri" w:hAnsi="Calibri" w:eastAsia="Times New Roman" w:cs="Calibri"/>
                <w:color w:val="000000"/>
                <w:sz w:val="22"/>
                <w:szCs w:val="22"/>
                <w:lang w:eastAsia="nl-NL"/>
              </w:rPr>
              <w:t>WBC</w:t>
            </w:r>
          </w:p>
        </w:tc>
      </w:tr>
      <w:tr w:rsidRPr="004C749F" w:rsidR="00DC329B" w:rsidTr="13EC1A1F" w14:paraId="236B4F1B" w14:textId="77777777">
        <w:trPr>
          <w:trHeight w:val="320"/>
        </w:trPr>
        <w:tc>
          <w:tcPr>
            <w:cnfStyle w:val="001000000000" w:firstRow="0" w:lastRow="0" w:firstColumn="1" w:lastColumn="0" w:oddVBand="0" w:evenVBand="0" w:oddHBand="0" w:evenHBand="0" w:firstRowFirstColumn="0" w:firstRowLastColumn="0" w:lastRowFirstColumn="0" w:lastRowLastColumn="0"/>
            <w:tcW w:w="1148" w:type="dxa"/>
            <w:tcMar/>
          </w:tcPr>
          <w:p w:rsidRPr="004C749F" w:rsidR="00DC329B" w:rsidP="00DC329B" w:rsidRDefault="00DC329B" w14:paraId="591D3B17" w14:textId="65338D1F">
            <w:pPr>
              <w:spacing w:before="0"/>
              <w:rPr>
                <w:rFonts w:ascii="Calibri" w:hAnsi="Calibri" w:eastAsia="Times New Roman" w:cs="Calibri"/>
                <w:color w:val="FF0000"/>
                <w:sz w:val="22"/>
                <w:szCs w:val="22"/>
                <w:lang w:eastAsia="nl-NL"/>
              </w:rPr>
            </w:pPr>
            <w:r>
              <w:rPr>
                <w:rFonts w:ascii="Calibri" w:hAnsi="Calibri" w:cs="Calibri"/>
                <w:color w:val="000000"/>
                <w:sz w:val="22"/>
                <w:szCs w:val="22"/>
              </w:rPr>
              <w:t>rbcAlrt</w:t>
            </w:r>
          </w:p>
        </w:tc>
        <w:tc>
          <w:tcPr>
            <w:cnfStyle w:val="000000000000" w:firstRow="0" w:lastRow="0" w:firstColumn="0" w:lastColumn="0" w:oddVBand="0" w:evenVBand="0" w:oddHBand="0" w:evenHBand="0" w:firstRowFirstColumn="0" w:firstRowLastColumn="0" w:lastRowFirstColumn="0" w:lastRowLastColumn="0"/>
            <w:tcW w:w="1515" w:type="dxa"/>
            <w:tcMar/>
          </w:tcPr>
          <w:p w:rsidRPr="004C749F" w:rsidR="00DC329B" w:rsidP="00DC329B" w:rsidRDefault="00DC329B" w14:paraId="15D7FC35" w14:textId="05B9CA50">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0000"/>
                <w:sz w:val="22"/>
                <w:szCs w:val="22"/>
                <w:lang w:eastAsia="nl-NL"/>
              </w:rPr>
            </w:pPr>
            <w:r>
              <w:rPr>
                <w:rFonts w:ascii="Calibri" w:hAnsi="Calibri" w:cs="Calibri"/>
                <w:color w:val="000000"/>
                <w:sz w:val="22"/>
                <w:szCs w:val="22"/>
              </w:rPr>
              <w:t>c_Alrt_rbc</w:t>
            </w:r>
          </w:p>
        </w:tc>
        <w:tc>
          <w:tcPr>
            <w:cnfStyle w:val="000000000000" w:firstRow="0" w:lastRow="0" w:firstColumn="0" w:lastColumn="0" w:oddVBand="0" w:evenVBand="0" w:oddHBand="0" w:evenHBand="0" w:firstRowFirstColumn="0" w:firstRowLastColumn="0" w:lastRowFirstColumn="0" w:lastRowLastColumn="0"/>
            <w:tcW w:w="3615" w:type="dxa"/>
            <w:tcMar/>
            <w:hideMark/>
          </w:tcPr>
          <w:p w:rsidRPr="004C749F" w:rsidR="00DC329B" w:rsidP="00DC329B" w:rsidRDefault="00DC329B" w14:paraId="75B90525" w14:textId="23C34919">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0000"/>
                <w:sz w:val="22"/>
                <w:szCs w:val="22"/>
                <w:lang w:eastAsia="nl-NL"/>
              </w:rPr>
            </w:pPr>
            <w:r w:rsidRPr="004C749F">
              <w:rPr>
                <w:rFonts w:ascii="Calibri" w:hAnsi="Calibri" w:eastAsia="Times New Roman" w:cs="Calibri"/>
                <w:color w:val="FF0000"/>
                <w:sz w:val="22"/>
                <w:szCs w:val="22"/>
                <w:lang w:eastAsia="nl-NL"/>
              </w:rPr>
              <w:t>Alert on RBC count</w:t>
            </w:r>
          </w:p>
        </w:tc>
        <w:tc>
          <w:tcPr>
            <w:cnfStyle w:val="000000000000" w:firstRow="0" w:lastRow="0" w:firstColumn="0" w:lastColumn="0" w:oddVBand="0" w:evenVBand="0" w:oddHBand="0" w:evenHBand="0" w:firstRowFirstColumn="0" w:firstRowLastColumn="0" w:lastRowFirstColumn="0" w:lastRowLastColumn="0"/>
            <w:tcW w:w="1965" w:type="dxa"/>
            <w:tcMar/>
            <w:hideMark/>
          </w:tcPr>
          <w:p w:rsidRPr="004C749F" w:rsidR="00DC329B" w:rsidP="00DC329B" w:rsidRDefault="00DC329B" w14:paraId="5607548D" w14:textId="77777777">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2"/>
                <w:szCs w:val="22"/>
                <w:lang w:eastAsia="nl-NL"/>
              </w:rPr>
            </w:pPr>
            <w:r w:rsidRPr="004C749F">
              <w:rPr>
                <w:rFonts w:ascii="Calibri" w:hAnsi="Calibri" w:eastAsia="Times New Roman" w:cs="Calibri"/>
                <w:color w:val="000000"/>
                <w:sz w:val="22"/>
                <w:szCs w:val="22"/>
                <w:lang w:eastAsia="nl-NL"/>
              </w:rPr>
              <w:t>group alert</w:t>
            </w:r>
          </w:p>
        </w:tc>
        <w:tc>
          <w:tcPr>
            <w:cnfStyle w:val="000000000000" w:firstRow="0" w:lastRow="0" w:firstColumn="0" w:lastColumn="0" w:oddVBand="0" w:evenVBand="0" w:oddHBand="0" w:evenHBand="0" w:firstRowFirstColumn="0" w:firstRowLastColumn="0" w:lastRowFirstColumn="0" w:lastRowLastColumn="0"/>
            <w:tcW w:w="819" w:type="dxa"/>
            <w:tcMar/>
            <w:hideMark/>
          </w:tcPr>
          <w:p w:rsidRPr="004C749F" w:rsidR="00DC329B" w:rsidP="00DC329B" w:rsidRDefault="00DC329B" w14:paraId="724385A7" w14:textId="77777777">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2"/>
                <w:szCs w:val="22"/>
                <w:lang w:eastAsia="nl-NL"/>
              </w:rPr>
            </w:pPr>
            <w:r w:rsidRPr="004C749F">
              <w:rPr>
                <w:rFonts w:ascii="Calibri" w:hAnsi="Calibri" w:eastAsia="Times New Roman" w:cs="Calibri"/>
                <w:color w:val="000000"/>
                <w:sz w:val="22"/>
                <w:szCs w:val="22"/>
                <w:lang w:eastAsia="nl-NL"/>
              </w:rPr>
              <w:t>RBC</w:t>
            </w:r>
          </w:p>
        </w:tc>
      </w:tr>
      <w:tr w:rsidRPr="004C749F" w:rsidR="00DC329B" w:rsidTr="13EC1A1F" w14:paraId="0DC7F6FE" w14:textId="77777777">
        <w:trPr>
          <w:trHeight w:val="320"/>
        </w:trPr>
        <w:tc>
          <w:tcPr>
            <w:cnfStyle w:val="001000000000" w:firstRow="0" w:lastRow="0" w:firstColumn="1" w:lastColumn="0" w:oddVBand="0" w:evenVBand="0" w:oddHBand="0" w:evenHBand="0" w:firstRowFirstColumn="0" w:firstRowLastColumn="0" w:lastRowFirstColumn="0" w:lastRowLastColumn="0"/>
            <w:tcW w:w="1148" w:type="dxa"/>
            <w:tcMar/>
          </w:tcPr>
          <w:p w:rsidRPr="004C749F" w:rsidR="00DC329B" w:rsidP="00DC329B" w:rsidRDefault="00DC329B" w14:paraId="6CBEBF5A" w14:textId="43930FB1">
            <w:pPr>
              <w:spacing w:before="0"/>
              <w:rPr>
                <w:rFonts w:ascii="Calibri" w:hAnsi="Calibri" w:eastAsia="Times New Roman" w:cs="Calibri"/>
                <w:color w:val="FF0000"/>
                <w:sz w:val="22"/>
                <w:szCs w:val="22"/>
                <w:lang w:eastAsia="nl-NL"/>
              </w:rPr>
            </w:pPr>
            <w:r>
              <w:rPr>
                <w:rFonts w:ascii="Calibri" w:hAnsi="Calibri" w:cs="Calibri"/>
                <w:color w:val="000000"/>
                <w:sz w:val="22"/>
                <w:szCs w:val="22"/>
              </w:rPr>
              <w:t>pltAlrt</w:t>
            </w:r>
          </w:p>
        </w:tc>
        <w:tc>
          <w:tcPr>
            <w:cnfStyle w:val="000000000000" w:firstRow="0" w:lastRow="0" w:firstColumn="0" w:lastColumn="0" w:oddVBand="0" w:evenVBand="0" w:oddHBand="0" w:evenHBand="0" w:firstRowFirstColumn="0" w:firstRowLastColumn="0" w:lastRowFirstColumn="0" w:lastRowLastColumn="0"/>
            <w:tcW w:w="1515" w:type="dxa"/>
            <w:tcMar/>
          </w:tcPr>
          <w:p w:rsidRPr="004C749F" w:rsidR="00DC329B" w:rsidP="00DC329B" w:rsidRDefault="00DC329B" w14:paraId="21E92460" w14:textId="7BCDCEB7">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0000"/>
                <w:sz w:val="22"/>
                <w:szCs w:val="22"/>
                <w:lang w:eastAsia="nl-NL"/>
              </w:rPr>
            </w:pPr>
            <w:r>
              <w:rPr>
                <w:rFonts w:ascii="Calibri" w:hAnsi="Calibri" w:cs="Calibri"/>
                <w:color w:val="000000"/>
                <w:sz w:val="22"/>
                <w:szCs w:val="22"/>
              </w:rPr>
              <w:t>c_Alrt_plt</w:t>
            </w:r>
          </w:p>
        </w:tc>
        <w:tc>
          <w:tcPr>
            <w:cnfStyle w:val="000000000000" w:firstRow="0" w:lastRow="0" w:firstColumn="0" w:lastColumn="0" w:oddVBand="0" w:evenVBand="0" w:oddHBand="0" w:evenHBand="0" w:firstRowFirstColumn="0" w:firstRowLastColumn="0" w:lastRowFirstColumn="0" w:lastRowLastColumn="0"/>
            <w:tcW w:w="3615" w:type="dxa"/>
            <w:tcMar/>
            <w:hideMark/>
          </w:tcPr>
          <w:p w:rsidRPr="004C749F" w:rsidR="00DC329B" w:rsidP="00DC329B" w:rsidRDefault="00DC329B" w14:paraId="66C686F6" w14:textId="19F3329B">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0000"/>
                <w:sz w:val="22"/>
                <w:szCs w:val="22"/>
                <w:lang w:eastAsia="nl-NL"/>
              </w:rPr>
            </w:pPr>
            <w:r w:rsidRPr="004C749F">
              <w:rPr>
                <w:rFonts w:ascii="Calibri" w:hAnsi="Calibri" w:eastAsia="Times New Roman" w:cs="Calibri"/>
                <w:color w:val="FF0000"/>
                <w:sz w:val="22"/>
                <w:szCs w:val="22"/>
                <w:lang w:eastAsia="nl-NL"/>
              </w:rPr>
              <w:t>Alert on PLT count</w:t>
            </w:r>
          </w:p>
        </w:tc>
        <w:tc>
          <w:tcPr>
            <w:cnfStyle w:val="000000000000" w:firstRow="0" w:lastRow="0" w:firstColumn="0" w:lastColumn="0" w:oddVBand="0" w:evenVBand="0" w:oddHBand="0" w:evenHBand="0" w:firstRowFirstColumn="0" w:firstRowLastColumn="0" w:lastRowFirstColumn="0" w:lastRowLastColumn="0"/>
            <w:tcW w:w="1965" w:type="dxa"/>
            <w:tcMar/>
            <w:hideMark/>
          </w:tcPr>
          <w:p w:rsidRPr="004C749F" w:rsidR="00DC329B" w:rsidP="00DC329B" w:rsidRDefault="00DC329B" w14:paraId="6934887F" w14:textId="77777777">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2"/>
                <w:szCs w:val="22"/>
                <w:lang w:eastAsia="nl-NL"/>
              </w:rPr>
            </w:pPr>
            <w:r w:rsidRPr="004C749F">
              <w:rPr>
                <w:rFonts w:ascii="Calibri" w:hAnsi="Calibri" w:eastAsia="Times New Roman" w:cs="Calibri"/>
                <w:color w:val="000000"/>
                <w:sz w:val="22"/>
                <w:szCs w:val="22"/>
                <w:lang w:eastAsia="nl-NL"/>
              </w:rPr>
              <w:t>group alert</w:t>
            </w:r>
          </w:p>
        </w:tc>
        <w:tc>
          <w:tcPr>
            <w:cnfStyle w:val="000000000000" w:firstRow="0" w:lastRow="0" w:firstColumn="0" w:lastColumn="0" w:oddVBand="0" w:evenVBand="0" w:oddHBand="0" w:evenHBand="0" w:firstRowFirstColumn="0" w:firstRowLastColumn="0" w:lastRowFirstColumn="0" w:lastRowLastColumn="0"/>
            <w:tcW w:w="819" w:type="dxa"/>
            <w:tcMar/>
            <w:hideMark/>
          </w:tcPr>
          <w:p w:rsidRPr="004C749F" w:rsidR="00DC329B" w:rsidP="00DC329B" w:rsidRDefault="00DC329B" w14:paraId="1F655704" w14:textId="77777777">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2"/>
                <w:szCs w:val="22"/>
                <w:lang w:eastAsia="nl-NL"/>
              </w:rPr>
            </w:pPr>
            <w:r w:rsidRPr="004C749F">
              <w:rPr>
                <w:rFonts w:ascii="Calibri" w:hAnsi="Calibri" w:eastAsia="Times New Roman" w:cs="Calibri"/>
                <w:color w:val="000000"/>
                <w:sz w:val="22"/>
                <w:szCs w:val="22"/>
                <w:lang w:eastAsia="nl-NL"/>
              </w:rPr>
              <w:t>PLT</w:t>
            </w:r>
          </w:p>
        </w:tc>
      </w:tr>
      <w:tr w:rsidRPr="004C749F" w:rsidR="00DC329B" w:rsidTr="13EC1A1F" w14:paraId="47E2832C" w14:textId="77777777">
        <w:trPr>
          <w:trHeight w:val="320"/>
        </w:trPr>
        <w:tc>
          <w:tcPr>
            <w:cnfStyle w:val="001000000000" w:firstRow="0" w:lastRow="0" w:firstColumn="1" w:lastColumn="0" w:oddVBand="0" w:evenVBand="0" w:oddHBand="0" w:evenHBand="0" w:firstRowFirstColumn="0" w:firstRowLastColumn="0" w:lastRowFirstColumn="0" w:lastRowLastColumn="0"/>
            <w:tcW w:w="1148" w:type="dxa"/>
            <w:tcMar/>
          </w:tcPr>
          <w:p w:rsidRPr="004C749F" w:rsidR="00DC329B" w:rsidP="00DC329B" w:rsidRDefault="00DC329B" w14:paraId="14A4B2D8" w14:textId="21804562">
            <w:pPr>
              <w:spacing w:before="0"/>
              <w:rPr>
                <w:rFonts w:ascii="Calibri" w:hAnsi="Calibri" w:eastAsia="Times New Roman" w:cs="Calibri"/>
                <w:color w:val="FF0000"/>
                <w:sz w:val="22"/>
                <w:szCs w:val="22"/>
                <w:lang w:eastAsia="nl-NL"/>
              </w:rPr>
            </w:pPr>
            <w:r>
              <w:rPr>
                <w:rFonts w:ascii="Calibri" w:hAnsi="Calibri" w:cs="Calibri"/>
                <w:color w:val="000000"/>
                <w:sz w:val="22"/>
                <w:szCs w:val="22"/>
              </w:rPr>
              <w:t>hgbAlrt</w:t>
            </w:r>
          </w:p>
        </w:tc>
        <w:tc>
          <w:tcPr>
            <w:cnfStyle w:val="000000000000" w:firstRow="0" w:lastRow="0" w:firstColumn="0" w:lastColumn="0" w:oddVBand="0" w:evenVBand="0" w:oddHBand="0" w:evenHBand="0" w:firstRowFirstColumn="0" w:firstRowLastColumn="0" w:lastRowFirstColumn="0" w:lastRowLastColumn="0"/>
            <w:tcW w:w="1515" w:type="dxa"/>
            <w:tcMar/>
          </w:tcPr>
          <w:p w:rsidRPr="004C749F" w:rsidR="00DC329B" w:rsidP="00DC329B" w:rsidRDefault="00DC329B" w14:paraId="16941C53" w14:textId="50F280AA">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0000"/>
                <w:sz w:val="22"/>
                <w:szCs w:val="22"/>
                <w:lang w:eastAsia="nl-NL"/>
              </w:rPr>
            </w:pPr>
            <w:r>
              <w:rPr>
                <w:rFonts w:ascii="Calibri" w:hAnsi="Calibri" w:cs="Calibri"/>
                <w:color w:val="000000"/>
                <w:sz w:val="22"/>
                <w:szCs w:val="22"/>
              </w:rPr>
              <w:t>c_Alrt_hb</w:t>
            </w:r>
          </w:p>
        </w:tc>
        <w:tc>
          <w:tcPr>
            <w:cnfStyle w:val="000000000000" w:firstRow="0" w:lastRow="0" w:firstColumn="0" w:lastColumn="0" w:oddVBand="0" w:evenVBand="0" w:oddHBand="0" w:evenHBand="0" w:firstRowFirstColumn="0" w:firstRowLastColumn="0" w:lastRowFirstColumn="0" w:lastRowLastColumn="0"/>
            <w:tcW w:w="3615" w:type="dxa"/>
            <w:tcMar/>
            <w:hideMark/>
          </w:tcPr>
          <w:p w:rsidRPr="004C749F" w:rsidR="00DC329B" w:rsidP="00DC329B" w:rsidRDefault="00DC329B" w14:paraId="4B5B2D23" w14:textId="082535F8">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0000"/>
                <w:sz w:val="22"/>
                <w:szCs w:val="22"/>
                <w:lang w:eastAsia="nl-NL"/>
              </w:rPr>
            </w:pPr>
            <w:r w:rsidRPr="004C749F">
              <w:rPr>
                <w:rFonts w:ascii="Calibri" w:hAnsi="Calibri" w:eastAsia="Times New Roman" w:cs="Calibri"/>
                <w:color w:val="FF0000"/>
                <w:sz w:val="22"/>
                <w:szCs w:val="22"/>
                <w:lang w:eastAsia="nl-NL"/>
              </w:rPr>
              <w:t>Alert on HGB count</w:t>
            </w:r>
          </w:p>
        </w:tc>
        <w:tc>
          <w:tcPr>
            <w:cnfStyle w:val="000000000000" w:firstRow="0" w:lastRow="0" w:firstColumn="0" w:lastColumn="0" w:oddVBand="0" w:evenVBand="0" w:oddHBand="0" w:evenHBand="0" w:firstRowFirstColumn="0" w:firstRowLastColumn="0" w:lastRowFirstColumn="0" w:lastRowLastColumn="0"/>
            <w:tcW w:w="1965" w:type="dxa"/>
            <w:tcMar/>
            <w:hideMark/>
          </w:tcPr>
          <w:p w:rsidRPr="004C749F" w:rsidR="00DC329B" w:rsidP="00DC329B" w:rsidRDefault="00DC329B" w14:paraId="03DF80C5" w14:textId="77777777">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2"/>
                <w:szCs w:val="22"/>
                <w:lang w:eastAsia="nl-NL"/>
              </w:rPr>
            </w:pPr>
            <w:r w:rsidRPr="004C749F">
              <w:rPr>
                <w:rFonts w:ascii="Calibri" w:hAnsi="Calibri" w:eastAsia="Times New Roman" w:cs="Calibri"/>
                <w:color w:val="000000"/>
                <w:sz w:val="22"/>
                <w:szCs w:val="22"/>
                <w:lang w:eastAsia="nl-NL"/>
              </w:rPr>
              <w:t>group alert</w:t>
            </w:r>
          </w:p>
        </w:tc>
        <w:tc>
          <w:tcPr>
            <w:cnfStyle w:val="000000000000" w:firstRow="0" w:lastRow="0" w:firstColumn="0" w:lastColumn="0" w:oddVBand="0" w:evenVBand="0" w:oddHBand="0" w:evenHBand="0" w:firstRowFirstColumn="0" w:firstRowLastColumn="0" w:lastRowFirstColumn="0" w:lastRowLastColumn="0"/>
            <w:tcW w:w="819" w:type="dxa"/>
            <w:tcMar/>
            <w:hideMark/>
          </w:tcPr>
          <w:p w:rsidRPr="004C749F" w:rsidR="00DC329B" w:rsidP="00DC329B" w:rsidRDefault="00DC329B" w14:paraId="305BAC02" w14:textId="77777777">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2"/>
                <w:szCs w:val="22"/>
                <w:lang w:eastAsia="nl-NL"/>
              </w:rPr>
            </w:pPr>
            <w:r w:rsidRPr="004C749F">
              <w:rPr>
                <w:rFonts w:ascii="Calibri" w:hAnsi="Calibri" w:eastAsia="Times New Roman" w:cs="Calibri"/>
                <w:color w:val="000000"/>
                <w:sz w:val="22"/>
                <w:szCs w:val="22"/>
                <w:lang w:eastAsia="nl-NL"/>
              </w:rPr>
              <w:t>HGB</w:t>
            </w:r>
          </w:p>
        </w:tc>
      </w:tr>
      <w:tr w:rsidRPr="004C749F" w:rsidR="00DC329B" w:rsidTr="13EC1A1F" w14:paraId="5922DE77" w14:textId="77777777">
        <w:trPr>
          <w:trHeight w:val="640"/>
        </w:trPr>
        <w:tc>
          <w:tcPr>
            <w:cnfStyle w:val="001000000000" w:firstRow="0" w:lastRow="0" w:firstColumn="1" w:lastColumn="0" w:oddVBand="0" w:evenVBand="0" w:oddHBand="0" w:evenHBand="0" w:firstRowFirstColumn="0" w:firstRowLastColumn="0" w:lastRowFirstColumn="0" w:lastRowLastColumn="0"/>
            <w:tcW w:w="1148" w:type="dxa"/>
            <w:tcMar/>
          </w:tcPr>
          <w:p w:rsidRPr="004C749F" w:rsidR="00DC329B" w:rsidP="00DC329B" w:rsidRDefault="00DC329B" w14:paraId="46DE386E" w14:textId="023EDF37">
            <w:pPr>
              <w:spacing w:before="0"/>
              <w:rPr>
                <w:rFonts w:ascii="Calibri" w:hAnsi="Calibri" w:eastAsia="Times New Roman" w:cs="Calibri"/>
                <w:color w:val="FF0000"/>
                <w:sz w:val="22"/>
                <w:szCs w:val="22"/>
                <w:lang w:val="en-US" w:eastAsia="nl-NL"/>
              </w:rPr>
            </w:pPr>
            <w:r>
              <w:rPr>
                <w:rFonts w:ascii="Calibri" w:hAnsi="Calibri" w:cs="Calibri"/>
                <w:color w:val="000000"/>
                <w:sz w:val="22"/>
                <w:szCs w:val="22"/>
              </w:rPr>
              <w:t>rtcAlrt</w:t>
            </w:r>
          </w:p>
        </w:tc>
        <w:tc>
          <w:tcPr>
            <w:cnfStyle w:val="000000000000" w:firstRow="0" w:lastRow="0" w:firstColumn="0" w:lastColumn="0" w:oddVBand="0" w:evenVBand="0" w:oddHBand="0" w:evenHBand="0" w:firstRowFirstColumn="0" w:firstRowLastColumn="0" w:lastRowFirstColumn="0" w:lastRowLastColumn="0"/>
            <w:tcW w:w="1515" w:type="dxa"/>
            <w:tcMar/>
          </w:tcPr>
          <w:p w:rsidRPr="004C749F" w:rsidR="00DC329B" w:rsidP="00DC329B" w:rsidRDefault="00DC329B" w14:paraId="275FEECA" w14:textId="4105F235">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0000"/>
                <w:sz w:val="22"/>
                <w:szCs w:val="22"/>
                <w:lang w:val="en-US" w:eastAsia="nl-NL"/>
              </w:rPr>
            </w:pPr>
            <w:r>
              <w:rPr>
                <w:rFonts w:ascii="Calibri" w:hAnsi="Calibri" w:cs="Calibri"/>
                <w:color w:val="000000"/>
                <w:sz w:val="22"/>
                <w:szCs w:val="22"/>
              </w:rPr>
              <w:t>c_Alrt_retc</w:t>
            </w:r>
          </w:p>
        </w:tc>
        <w:tc>
          <w:tcPr>
            <w:cnfStyle w:val="000000000000" w:firstRow="0" w:lastRow="0" w:firstColumn="0" w:lastColumn="0" w:oddVBand="0" w:evenVBand="0" w:oddHBand="0" w:evenHBand="0" w:firstRowFirstColumn="0" w:firstRowLastColumn="0" w:lastRowFirstColumn="0" w:lastRowLastColumn="0"/>
            <w:tcW w:w="3615" w:type="dxa"/>
            <w:tcMar/>
            <w:hideMark/>
          </w:tcPr>
          <w:p w:rsidRPr="004C749F" w:rsidR="00DC329B" w:rsidP="00DC329B" w:rsidRDefault="00DC329B" w14:paraId="57CEFC89" w14:textId="4B0F5C97">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0000"/>
                <w:sz w:val="22"/>
                <w:szCs w:val="22"/>
                <w:lang w:val="en-US" w:eastAsia="nl-NL"/>
              </w:rPr>
            </w:pPr>
            <w:r w:rsidRPr="004C749F">
              <w:rPr>
                <w:rFonts w:ascii="Calibri" w:hAnsi="Calibri" w:eastAsia="Times New Roman" w:cs="Calibri"/>
                <w:color w:val="FF0000"/>
                <w:sz w:val="22"/>
                <w:szCs w:val="22"/>
                <w:lang w:val="en-US" w:eastAsia="nl-NL"/>
              </w:rPr>
              <w:t>Alert for the presence of a flag on the reticulocyte count</w:t>
            </w:r>
          </w:p>
        </w:tc>
        <w:tc>
          <w:tcPr>
            <w:cnfStyle w:val="000000000000" w:firstRow="0" w:lastRow="0" w:firstColumn="0" w:lastColumn="0" w:oddVBand="0" w:evenVBand="0" w:oddHBand="0" w:evenHBand="0" w:firstRowFirstColumn="0" w:firstRowLastColumn="0" w:lastRowFirstColumn="0" w:lastRowLastColumn="0"/>
            <w:tcW w:w="1965" w:type="dxa"/>
            <w:tcMar/>
            <w:hideMark/>
          </w:tcPr>
          <w:p w:rsidRPr="004C749F" w:rsidR="00DC329B" w:rsidP="00DC329B" w:rsidRDefault="00DC329B" w14:paraId="3ABAED89" w14:textId="77777777">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0000"/>
                <w:sz w:val="22"/>
                <w:szCs w:val="22"/>
                <w:lang w:eastAsia="nl-NL"/>
              </w:rPr>
            </w:pPr>
            <w:r w:rsidRPr="004C749F">
              <w:rPr>
                <w:rFonts w:ascii="Calibri" w:hAnsi="Calibri" w:eastAsia="Times New Roman" w:cs="Calibri"/>
                <w:color w:val="FF0000"/>
                <w:sz w:val="22"/>
                <w:szCs w:val="22"/>
                <w:lang w:eastAsia="nl-NL"/>
              </w:rPr>
              <w:t>group alert</w:t>
            </w:r>
          </w:p>
        </w:tc>
        <w:tc>
          <w:tcPr>
            <w:cnfStyle w:val="000000000000" w:firstRow="0" w:lastRow="0" w:firstColumn="0" w:lastColumn="0" w:oddVBand="0" w:evenVBand="0" w:oddHBand="0" w:evenHBand="0" w:firstRowFirstColumn="0" w:firstRowLastColumn="0" w:lastRowFirstColumn="0" w:lastRowLastColumn="0"/>
            <w:tcW w:w="819" w:type="dxa"/>
            <w:tcMar/>
            <w:hideMark/>
          </w:tcPr>
          <w:p w:rsidRPr="004C749F" w:rsidR="00DC329B" w:rsidP="00DC329B" w:rsidRDefault="00DC329B" w14:paraId="30376B79" w14:textId="77777777">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2"/>
                <w:szCs w:val="22"/>
                <w:lang w:eastAsia="nl-NL"/>
              </w:rPr>
            </w:pPr>
            <w:r w:rsidRPr="004C749F">
              <w:rPr>
                <w:rFonts w:ascii="Calibri" w:hAnsi="Calibri" w:eastAsia="Times New Roman" w:cs="Calibri"/>
                <w:color w:val="000000"/>
                <w:sz w:val="22"/>
                <w:szCs w:val="22"/>
                <w:lang w:eastAsia="nl-NL"/>
              </w:rPr>
              <w:t>RETC</w:t>
            </w:r>
          </w:p>
        </w:tc>
      </w:tr>
      <w:tr w:rsidRPr="004C749F" w:rsidR="00DC329B" w:rsidTr="13EC1A1F" w14:paraId="101A3C54" w14:textId="77777777">
        <w:trPr>
          <w:trHeight w:val="320"/>
        </w:trPr>
        <w:tc>
          <w:tcPr>
            <w:cnfStyle w:val="001000000000" w:firstRow="0" w:lastRow="0" w:firstColumn="1" w:lastColumn="0" w:oddVBand="0" w:evenVBand="0" w:oddHBand="0" w:evenHBand="0" w:firstRowFirstColumn="0" w:firstRowLastColumn="0" w:lastRowFirstColumn="0" w:lastRowLastColumn="0"/>
            <w:tcW w:w="1148" w:type="dxa"/>
            <w:tcMar/>
          </w:tcPr>
          <w:p w:rsidRPr="004C749F" w:rsidR="00DC329B" w:rsidP="00DC329B" w:rsidRDefault="00DC329B" w14:paraId="4AA26A63" w14:textId="1C29C20F">
            <w:pPr>
              <w:spacing w:before="0"/>
              <w:rPr>
                <w:rFonts w:ascii="Calibri" w:hAnsi="Calibri" w:eastAsia="Times New Roman" w:cs="Calibri"/>
                <w:color w:val="FF0000"/>
                <w:sz w:val="22"/>
                <w:szCs w:val="22"/>
                <w:lang w:val="en-US" w:eastAsia="nl-NL"/>
              </w:rPr>
            </w:pPr>
            <w:r>
              <w:rPr>
                <w:rFonts w:ascii="Calibri" w:hAnsi="Calibri" w:cs="Calibri"/>
                <w:color w:val="000000"/>
                <w:sz w:val="22"/>
                <w:szCs w:val="22"/>
              </w:rPr>
              <w:t>'61Alrt'n</w:t>
            </w:r>
          </w:p>
        </w:tc>
        <w:tc>
          <w:tcPr>
            <w:cnfStyle w:val="000000000000" w:firstRow="0" w:lastRow="0" w:firstColumn="0" w:lastColumn="0" w:oddVBand="0" w:evenVBand="0" w:oddHBand="0" w:evenHBand="0" w:firstRowFirstColumn="0" w:firstRowLastColumn="0" w:lastRowFirstColumn="0" w:lastRowLastColumn="0"/>
            <w:tcW w:w="1515" w:type="dxa"/>
            <w:tcMar/>
          </w:tcPr>
          <w:p w:rsidRPr="004C749F" w:rsidR="00DC329B" w:rsidP="00DC329B" w:rsidRDefault="00DC329B" w14:paraId="2BF4C4D3" w14:textId="09068C06">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0000"/>
                <w:sz w:val="22"/>
                <w:szCs w:val="22"/>
                <w:lang w:val="en-US" w:eastAsia="nl-NL"/>
              </w:rPr>
            </w:pPr>
            <w:r>
              <w:rPr>
                <w:rFonts w:ascii="Calibri" w:hAnsi="Calibri" w:cs="Calibri"/>
                <w:color w:val="000000"/>
                <w:sz w:val="22"/>
                <w:szCs w:val="22"/>
              </w:rPr>
              <w:t>c_Alrt_61</w:t>
            </w:r>
          </w:p>
        </w:tc>
        <w:tc>
          <w:tcPr>
            <w:cnfStyle w:val="000000000000" w:firstRow="0" w:lastRow="0" w:firstColumn="0" w:lastColumn="0" w:oddVBand="0" w:evenVBand="0" w:oddHBand="0" w:evenHBand="0" w:firstRowFirstColumn="0" w:firstRowLastColumn="0" w:lastRowFirstColumn="0" w:lastRowLastColumn="0"/>
            <w:tcW w:w="3615" w:type="dxa"/>
            <w:tcMar/>
            <w:hideMark/>
          </w:tcPr>
          <w:p w:rsidRPr="004C749F" w:rsidR="00DC329B" w:rsidP="00DC329B" w:rsidRDefault="00DC329B" w14:paraId="29BD6F72" w14:textId="26587E5F">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FF0000"/>
                <w:sz w:val="22"/>
                <w:szCs w:val="22"/>
                <w:lang w:val="en-US" w:eastAsia="nl-NL"/>
              </w:rPr>
            </w:pPr>
            <w:r w:rsidRPr="004C749F">
              <w:rPr>
                <w:rFonts w:ascii="Calibri" w:hAnsi="Calibri" w:eastAsia="Times New Roman" w:cs="Calibri"/>
                <w:color w:val="FF0000"/>
                <w:sz w:val="22"/>
                <w:szCs w:val="22"/>
                <w:lang w:val="en-US" w:eastAsia="nl-NL"/>
              </w:rPr>
              <w:t>Alert for the presence of a CD61 flag</w:t>
            </w:r>
          </w:p>
        </w:tc>
        <w:tc>
          <w:tcPr>
            <w:cnfStyle w:val="000000000000" w:firstRow="0" w:lastRow="0" w:firstColumn="0" w:lastColumn="0" w:oddVBand="0" w:evenVBand="0" w:oddHBand="0" w:evenHBand="0" w:firstRowFirstColumn="0" w:firstRowLastColumn="0" w:lastRowFirstColumn="0" w:lastRowLastColumn="0"/>
            <w:tcW w:w="1965" w:type="dxa"/>
            <w:tcMar/>
            <w:hideMark/>
          </w:tcPr>
          <w:p w:rsidRPr="004C749F" w:rsidR="00DC329B" w:rsidP="00DC329B" w:rsidRDefault="00DC329B" w14:paraId="636937B0" w14:textId="77777777">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2"/>
                <w:szCs w:val="22"/>
                <w:lang w:eastAsia="nl-NL"/>
              </w:rPr>
            </w:pPr>
            <w:r w:rsidRPr="004C749F">
              <w:rPr>
                <w:rFonts w:ascii="Calibri" w:hAnsi="Calibri" w:eastAsia="Times New Roman" w:cs="Calibri"/>
                <w:color w:val="000000"/>
                <w:sz w:val="22"/>
                <w:szCs w:val="22"/>
                <w:lang w:eastAsia="nl-NL"/>
              </w:rPr>
              <w:t>group alert</w:t>
            </w:r>
          </w:p>
        </w:tc>
        <w:tc>
          <w:tcPr>
            <w:cnfStyle w:val="000000000000" w:firstRow="0" w:lastRow="0" w:firstColumn="0" w:lastColumn="0" w:oddVBand="0" w:evenVBand="0" w:oddHBand="0" w:evenHBand="0" w:firstRowFirstColumn="0" w:firstRowLastColumn="0" w:lastRowFirstColumn="0" w:lastRowLastColumn="0"/>
            <w:tcW w:w="819" w:type="dxa"/>
            <w:tcMar/>
            <w:hideMark/>
          </w:tcPr>
          <w:p w:rsidRPr="004C749F" w:rsidR="00DC329B" w:rsidP="00DC329B" w:rsidRDefault="00DC329B" w14:paraId="568A3B85" w14:textId="55990322">
            <w:pPr>
              <w:spacing w:before="0"/>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sz w:val="22"/>
                <w:szCs w:val="22"/>
                <w:lang w:eastAsia="nl-NL"/>
              </w:rPr>
            </w:pPr>
            <w:r w:rsidRPr="13EC1A1F" w:rsidR="00DC329B">
              <w:rPr>
                <w:rFonts w:ascii="Calibri" w:hAnsi="Calibri" w:eastAsia="Times New Roman" w:cs="Calibri"/>
                <w:color w:val="000000" w:themeColor="text1" w:themeTint="FF" w:themeShade="FF"/>
                <w:sz w:val="22"/>
                <w:szCs w:val="22"/>
                <w:lang w:eastAsia="nl-NL"/>
              </w:rPr>
              <w:t>PLT CD6</w:t>
            </w:r>
            <w:r w:rsidRPr="13EC1A1F" w:rsidR="316CE481">
              <w:rPr>
                <w:rFonts w:ascii="Calibri" w:hAnsi="Calibri" w:eastAsia="Times New Roman" w:cs="Calibri"/>
                <w:color w:val="000000" w:themeColor="text1" w:themeTint="FF" w:themeShade="FF"/>
                <w:sz w:val="22"/>
                <w:szCs w:val="22"/>
                <w:lang w:eastAsia="nl-NL"/>
              </w:rPr>
              <w:t>1</w:t>
            </w:r>
          </w:p>
        </w:tc>
      </w:tr>
    </w:tbl>
    <w:p w:rsidR="13EC1A1F" w:rsidP="13EC1A1F" w:rsidRDefault="13EC1A1F" w14:paraId="1DF1C7DF" w14:textId="27F491A1">
      <w:pPr>
        <w:pStyle w:val="ListParagraph"/>
        <w:numPr>
          <w:ilvl w:val="2"/>
          <w:numId w:val="11"/>
        </w:numPr>
        <w:rPr/>
      </w:pPr>
    </w:p>
    <w:p w:rsidR="004C749F" w:rsidP="00C73B54" w:rsidRDefault="004C749F" w14:paraId="34C27703" w14:textId="25D6DD08">
      <w:pPr>
        <w:pStyle w:val="ListParagraph"/>
        <w:numPr>
          <w:ilvl w:val="2"/>
          <w:numId w:val="11"/>
        </w:numPr>
        <w:rPr/>
      </w:pPr>
      <w:r w:rsidR="218C4F48">
        <w:rPr/>
        <w:t>Suspect vlaggen (</w:t>
      </w:r>
      <w:proofErr w:type="spellStart"/>
      <w:r w:rsidR="218C4F48">
        <w:rPr/>
        <w:t>c_s</w:t>
      </w:r>
      <w:proofErr w:type="spellEnd"/>
      <w:r w:rsidR="218C4F48">
        <w:rPr/>
        <w:t xml:space="preserve">_…) in de </w:t>
      </w:r>
      <w:proofErr w:type="spellStart"/>
      <w:r w:rsidR="218C4F48">
        <w:rPr/>
        <w:t>celldyn</w:t>
      </w:r>
      <w:proofErr w:type="spellEnd"/>
      <w:r w:rsidR="218C4F48">
        <w:rPr/>
        <w:t xml:space="preserve"> data. Dit zijn parameter gebonden vlaggen met de </w:t>
      </w:r>
      <w:proofErr w:type="spellStart"/>
      <w:r w:rsidR="218C4F48">
        <w:rPr/>
        <w:t>volgene</w:t>
      </w:r>
      <w:proofErr w:type="spellEnd"/>
      <w:r w:rsidR="218C4F48">
        <w:rPr/>
        <w:t xml:space="preserve"> betekenis (mail </w:t>
      </w:r>
      <w:proofErr w:type="spellStart"/>
      <w:r w:rsidR="218C4F48">
        <w:rPr/>
        <w:t>Ludi</w:t>
      </w:r>
      <w:proofErr w:type="spellEnd"/>
      <w:r w:rsidR="218C4F48">
        <w:rPr/>
        <w:t xml:space="preserve"> van </w:t>
      </w:r>
      <w:proofErr w:type="gramStart"/>
      <w:r w:rsidR="218C4F48">
        <w:rPr/>
        <w:t>Dun ,</w:t>
      </w:r>
      <w:proofErr w:type="gramEnd"/>
      <w:r w:rsidR="218C4F48">
        <w:rPr/>
        <w:t xml:space="preserve"> Abbott)</w:t>
      </w:r>
    </w:p>
    <w:p w:rsidR="315241E3" w:rsidRDefault="315241E3" w14:paraId="5D8F7E02" w14:textId="576DD7AF">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Code 1 betekent inderdaad dat </w:t>
      </w:r>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nl"/>
        </w:rPr>
        <w:t>het resultaat goed is</w:t>
      </w:r>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en er geen gerelateerd alarm of </w:t>
      </w:r>
      <w:proofErr w:type="spellStart"/>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flagging</w:t>
      </w:r>
      <w:proofErr w:type="spellEnd"/>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is die het resultaat in twijfel doen trekken.</w:t>
      </w:r>
    </w:p>
    <w:p w:rsidR="315241E3" w:rsidRDefault="315241E3" w14:paraId="7E1B9FFD" w14:textId="03504B45">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w:t>
      </w:r>
    </w:p>
    <w:p w:rsidR="315241E3" w:rsidRDefault="315241E3" w14:paraId="0F6821D3" w14:textId="4D8AD144">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Code 2 betekent dat het resultaat “</w:t>
      </w:r>
      <w:proofErr w:type="spellStart"/>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i</w:t>
      </w:r>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nl"/>
        </w:rPr>
        <w:t>nvalid</w:t>
      </w:r>
      <w:proofErr w:type="spellEnd"/>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is, er staat een * achter het resultaat en dit houdt in dat het resultaat niet zondermeer gerapporteerd mag worden. Bij Code 2 hoort derhalve altijd een alarm op basis waarvan het </w:t>
      </w:r>
      <w:proofErr w:type="spellStart"/>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algorithme</w:t>
      </w:r>
      <w:proofErr w:type="spellEnd"/>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van mening is dat het resultaat onbetrouwbaar is. Voorbeeld is bijvoorbeeld wanneer het alarm “</w:t>
      </w:r>
      <w:proofErr w:type="spellStart"/>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unable</w:t>
      </w:r>
      <w:proofErr w:type="spellEnd"/>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w:t>
      </w:r>
      <w:proofErr w:type="spellStart"/>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to</w:t>
      </w:r>
      <w:proofErr w:type="spellEnd"/>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w:t>
      </w:r>
      <w:proofErr w:type="spellStart"/>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find</w:t>
      </w:r>
      <w:proofErr w:type="spellEnd"/>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w:t>
      </w:r>
      <w:proofErr w:type="spellStart"/>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clear</w:t>
      </w:r>
      <w:proofErr w:type="spellEnd"/>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w:t>
      </w:r>
      <w:proofErr w:type="spellStart"/>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separation</w:t>
      </w:r>
      <w:proofErr w:type="spellEnd"/>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w:t>
      </w:r>
      <w:proofErr w:type="spellStart"/>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between</w:t>
      </w:r>
      <w:proofErr w:type="spellEnd"/>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WBC </w:t>
      </w:r>
      <w:proofErr w:type="spellStart"/>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subpopulations</w:t>
      </w:r>
      <w:proofErr w:type="spellEnd"/>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geplaatst wordt en er een * achter het resultaat van de </w:t>
      </w:r>
      <w:proofErr w:type="spellStart"/>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Neu</w:t>
      </w:r>
      <w:proofErr w:type="spellEnd"/>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en </w:t>
      </w:r>
      <w:proofErr w:type="spellStart"/>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Eo</w:t>
      </w:r>
      <w:proofErr w:type="spellEnd"/>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staat. Analyzer geeft hiermee aan dat de scheiding tussen de </w:t>
      </w:r>
      <w:proofErr w:type="spellStart"/>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Neu</w:t>
      </w:r>
      <w:proofErr w:type="spellEnd"/>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en </w:t>
      </w:r>
      <w:proofErr w:type="spellStart"/>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Eo</w:t>
      </w:r>
      <w:proofErr w:type="spellEnd"/>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niet optimaal is en trekt het resultaat in twijfel.</w:t>
      </w:r>
    </w:p>
    <w:p w:rsidR="315241E3" w:rsidRDefault="315241E3" w14:paraId="0219361B" w14:textId="15DA829C">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w:t>
      </w:r>
    </w:p>
    <w:p w:rsidR="315241E3" w:rsidRDefault="315241E3" w14:paraId="79D8C668" w14:textId="1C860CB4">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Code 3 houdt in dat een resultaat </w:t>
      </w:r>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nl"/>
        </w:rPr>
        <w:t>niet gerapporteerd</w:t>
      </w:r>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kan worden omdat het te ver buiten het meetbereik van de analyzer ligt. Het resultaat voor de betreffende parameter wordt dan weergegeven als &gt;&gt;&gt;&gt;. Code 3 wordt </w:t>
      </w:r>
      <w:r w:rsidRPr="13EC1A1F" w:rsidR="315241E3">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nl"/>
        </w:rPr>
        <w:t>niet</w:t>
      </w:r>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weergegeven wanneer een resultaat buiten het analytisch meetbereik van de analyzer ligt. In dit geval wordt er een Code 2 gegeven op basis van het alarm “outside analytical measurement range”.</w:t>
      </w:r>
    </w:p>
    <w:p w:rsidR="315241E3" w:rsidRDefault="315241E3" w14:paraId="4EA61F43" w14:textId="058D057B">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w:t>
      </w:r>
    </w:p>
    <w:p w:rsidR="315241E3" w:rsidRDefault="315241E3" w14:paraId="69E88279" w14:textId="5DFD0802">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Code 4 wordt geplaatst wanneer er </w:t>
      </w:r>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nl"/>
        </w:rPr>
        <w:t>geen resultaat</w:t>
      </w:r>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beschikbaar is voor een bepaalde parameter. Het resultaat ontbreekt en op het scherm of de </w:t>
      </w:r>
      <w:proofErr w:type="spellStart"/>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printout</w:t>
      </w:r>
      <w:proofErr w:type="spellEnd"/>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zie je een leeg veld. Meestal zie je de Code 4 voorkomen bij een Background waarbij alleen de WBC, RBC, HGB en PLT gerapporteerd worden. Alle andere parameters zoals bv WBC differentiatie, MCV, RDW krijgen dan een Code 4. Sporadisch zal het voorkomen dat een resultaat om een technische reden niet gerapporteerd wordt.</w:t>
      </w:r>
    </w:p>
    <w:p w:rsidR="315241E3" w:rsidRDefault="315241E3" w14:paraId="17E6DB94" w14:textId="460C1094">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w:t>
      </w:r>
    </w:p>
    <w:p w:rsidR="315241E3" w:rsidRDefault="315241E3" w14:paraId="3F800E7D" w14:textId="575AE21E">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Code 5 wordt geplaatst wanneer er </w:t>
      </w:r>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nl"/>
        </w:rPr>
        <w:t xml:space="preserve">aan het resultaat een “suspect </w:t>
      </w:r>
      <w:proofErr w:type="spellStart"/>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nl"/>
        </w:rPr>
        <w:t>population</w:t>
      </w:r>
      <w:proofErr w:type="spellEnd"/>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nl"/>
        </w:rPr>
        <w:t>”</w:t>
      </w:r>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gekoppeld is. Dit wil dus niet automatisch zeggen dat het resultaat onbetrouwbaar is. Voorbeeld is bijvoorbeeld wanneer er een </w:t>
      </w:r>
      <w:proofErr w:type="spellStart"/>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VarLym</w:t>
      </w:r>
      <w:proofErr w:type="spellEnd"/>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w:t>
      </w:r>
      <w:proofErr w:type="spellStart"/>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flagging</w:t>
      </w:r>
      <w:proofErr w:type="spellEnd"/>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 xml:space="preserve"> geplaatst wordt en de absolute en procentuele LYM een code 5 krijgen.</w:t>
      </w:r>
    </w:p>
    <w:p w:rsidR="315241E3" w:rsidRDefault="315241E3" w14:paraId="7CFC043F" w14:textId="373F6E6F">
      <w:r w:rsidRPr="13EC1A1F" w:rsidR="315241E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nl"/>
        </w:rPr>
        <w:t>Het houdt echter ook niet in dat een resultaat altijd betrouwbaar te rapporteren is. Voorbeeld hiervan kan de BLAST flag zijn. Analyzer geeft hierbij aan dat er mogelijk blasten aanwezig zijn. Wanneer er uit de manuele differentiatie blijkt dat er inderdaad blasten aanwezig zijn dan houdt dit ook automatisch in dat de door de Sapphire gerapporteerde 5-part differentiatie niet klopt en waarschijnlijk de Mono of LYM populatie te hoog ingeschat wordt (blasten worden meest waarschijnlijk bij een van beiden opgeteld).</w:t>
      </w:r>
    </w:p>
    <w:p w:rsidRPr="00E60C67" w:rsidR="00E60C67" w:rsidP="00E60C67" w:rsidRDefault="00E60C67" w14:paraId="6CF5560D" w14:textId="77777777"/>
    <w:p w:rsidR="0061487C" w:rsidP="0061487C" w:rsidRDefault="0061487C" w14:paraId="1AF31102" w14:textId="77777777" w14:noSpellErr="1">
      <w:pPr>
        <w:pStyle w:val="Heading2"/>
        <w:numPr>
          <w:ilvl w:val="0"/>
          <w:numId w:val="11"/>
        </w:numPr>
        <w:rPr/>
      </w:pPr>
      <w:bookmarkStart w:name="_Toc89357323" w:id="16"/>
      <w:bookmarkStart w:name="_Toc880847937" w:id="1495662074"/>
      <w:r w:rsidR="0061487C">
        <w:rPr/>
        <w:t>Vraagstelling</w:t>
      </w:r>
      <w:bookmarkEnd w:id="16"/>
      <w:bookmarkEnd w:id="1495662074"/>
    </w:p>
    <w:p w:rsidR="00A51FFE" w:rsidP="00A51FFE" w:rsidRDefault="00A51FFE" w14:paraId="79E03CEF" w14:textId="72A4C436">
      <w:r w:rsidRPr="00A51FFE">
        <w:t>De klinische vraagstelling bepaalt in grote mate hoe de uit te leveren bloedcel data er uit moet zien</w:t>
      </w:r>
      <w:r w:rsidR="009A2DE6">
        <w:t xml:space="preserve"> en welke data nodig zijn</w:t>
      </w:r>
      <w:r w:rsidRPr="00A51FFE">
        <w:t>. De volledige sapphire dataset in UPOD telt ongeveer 300 parameters die niet allemaal even zinvol zijn in elke context. Ook de mate van quality control (QC) en de selectie van zowel parameters als bepalingen hangt deels van de klinische vraagstelling af. Vraagstellingen kunnen biologisch, medisch van aard zijn waarbij het gaat om biologische effecten die onderzocht worden met de data, of meer gericht op de doorlooptijden, klinisch handelen of beslissen in het zorgproces. Bij de intake is het belangrijk de toepasbaarheid van vo</w:t>
      </w:r>
      <w:r>
        <w:t>lgende situaties te bespreken.</w:t>
      </w:r>
      <w:r w:rsidR="00A674E3">
        <w:t xml:space="preserve"> </w:t>
      </w:r>
      <w:r w:rsidR="00CB3CF3">
        <w:t>Ter illustratie sta</w:t>
      </w:r>
      <w:r w:rsidR="00A674E3">
        <w:t>an het eind van d</w:t>
      </w:r>
      <w:r w:rsidR="00661AB6">
        <w:t xml:space="preserve">it onderdeel een drietal </w:t>
      </w:r>
      <w:r w:rsidR="00CB3CF3">
        <w:t>‘</w:t>
      </w:r>
      <w:r w:rsidR="00661AB6">
        <w:t>use cases</w:t>
      </w:r>
      <w:r w:rsidR="00CB3CF3">
        <w:t>’</w:t>
      </w:r>
      <w:r w:rsidR="00661AB6">
        <w:t xml:space="preserve"> beschreven.</w:t>
      </w:r>
    </w:p>
    <w:p w:rsidRPr="00A51FFE" w:rsidR="00A51FFE" w:rsidP="00A51FFE" w:rsidRDefault="00A51FFE" w14:paraId="2A8E9A68" w14:textId="77777777"/>
    <w:p w:rsidR="0061487C" w:rsidP="0061487C" w:rsidRDefault="0061487C" w14:paraId="3BC64BBE" w14:textId="77777777" w14:noSpellErr="1">
      <w:pPr>
        <w:pStyle w:val="Heading3"/>
        <w:numPr>
          <w:ilvl w:val="1"/>
          <w:numId w:val="11"/>
        </w:numPr>
        <w:rPr/>
      </w:pPr>
      <w:bookmarkStart w:name="_Toc89357324" w:id="17"/>
      <w:bookmarkStart w:name="_Toc1723957270" w:id="1723478706"/>
      <w:r w:rsidR="0061487C">
        <w:rPr/>
        <w:t>Biologische vraagstelling</w:t>
      </w:r>
      <w:bookmarkEnd w:id="17"/>
      <w:bookmarkEnd w:id="1723478706"/>
    </w:p>
    <w:p w:rsidRPr="00A51FFE" w:rsidR="00A51FFE" w:rsidP="00A51FFE" w:rsidRDefault="00A51FFE" w14:paraId="41548832" w14:textId="77777777">
      <w:r w:rsidRPr="00A51FFE">
        <w:t xml:space="preserve">Bij deze vraagstellingen wordt gekeken of er bij bepaalde ziekten veranderingen in het bloed te zien zijn. Afhankelijk van de vraagstelling kunnen variaties in de celldyn data voorspellend, verklarend of juist de uitkomst zijn bij de conditie van de patient. Dus als confounder, modifier of outcome. Daarnaast wordt er afhankelijk van de vraagstelling op één vastgesteld moment bij de patient naar data van een sapphire bepaling </w:t>
      </w:r>
      <w:r w:rsidRPr="00A51FFE">
        <w:lastRenderedPageBreak/>
        <w:t xml:space="preserve">gekeken of naar het verloop van de bloedparameters over de tijd in verschillende bepalingen bij dezelfde patient op diverse tijdstippen. Ook de variabiliteit van specifieke parameters, zowel in de tijd als intra- en inter-individueel zijn belangrijk. </w:t>
      </w:r>
    </w:p>
    <w:p w:rsidRPr="00A51FFE" w:rsidR="00A51FFE" w:rsidP="00A51FFE" w:rsidRDefault="00A51FFE" w14:paraId="62F9CDA3" w14:textId="77777777"/>
    <w:p w:rsidR="0061487C" w:rsidP="0061487C" w:rsidRDefault="00A51FFE" w14:paraId="2452E080" w14:textId="77777777">
      <w:pPr>
        <w:pStyle w:val="Heading4"/>
        <w:numPr>
          <w:ilvl w:val="2"/>
          <w:numId w:val="11"/>
        </w:numPr>
        <w:rPr/>
      </w:pPr>
      <w:r w:rsidR="00A51FFE">
        <w:rPr/>
        <w:t>Algemene patientp</w:t>
      </w:r>
      <w:r w:rsidR="0061487C">
        <w:rPr/>
        <w:t>opulaties</w:t>
      </w:r>
    </w:p>
    <w:p w:rsidRPr="00A51FFE" w:rsidR="00A51FFE" w:rsidP="00A51FFE" w:rsidRDefault="00A51FFE" w14:paraId="1A7B52C3" w14:textId="091CB0F9">
      <w:r w:rsidRPr="00A51FFE">
        <w:t>Als het om algemene patientenpopulaties gaat heeft het niet altijd zin om hele zeldzame, specifieke celldyn uitkomsten te rapporteren of uit te leveren. Zeker als enkele parameters bestudeerd worden als confounder of outcome, dan zijn parameters die standaard gerapporteerd worden in HIX meestal genoeg. Daarnaast hebben outliers in deze data waarbij suspect vlaggen optreden meestal geen klinische waarde. Dus valt te overwegen om het datapunt van een ‘suspecte’, ‘invalid’ of ‘out of range’ waarde weg te laten omdat dit dan vaak metingen betreft die geen valide uitkomst bevatten</w:t>
      </w:r>
      <w:r w:rsidR="00A674E3">
        <w:t xml:space="preserve"> (use case 1).</w:t>
      </w:r>
    </w:p>
    <w:p w:rsidRPr="00A51FFE" w:rsidR="00A51FFE" w:rsidP="00A51FFE" w:rsidRDefault="00A51FFE" w14:paraId="0822C887" w14:textId="77777777"/>
    <w:p w:rsidR="0061487C" w:rsidP="0061487C" w:rsidRDefault="0061487C" w14:paraId="397393AC" w14:textId="77777777">
      <w:pPr>
        <w:pStyle w:val="Heading4"/>
        <w:numPr>
          <w:ilvl w:val="2"/>
          <w:numId w:val="11"/>
        </w:numPr>
        <w:rPr/>
      </w:pPr>
      <w:r w:rsidR="0061487C">
        <w:rPr/>
        <w:t>Specifieke populatie</w:t>
      </w:r>
    </w:p>
    <w:p w:rsidRPr="00A51FFE" w:rsidR="00A51FFE" w:rsidP="00A51FFE" w:rsidRDefault="00A51FFE" w14:paraId="21F502E8" w14:textId="608D5367">
      <w:r w:rsidRPr="00A51FFE">
        <w:t>In sommige patientpopulaties valt te verwachten dat het bloedbeeld afwijkend is en daardoor tegen de grenzen van het meetbereik van de sapphires ligt. Denk daarbij aan patienten die veel bloed verloren hebben, een anemie (=tekort van een soort bloedcellen) met lage aantallen cellen of juist leukemie waarbij woekeringen van leukocyten optreden en hoge waarden gemeten worden in andere verhoudingen. De kans bestaat dat het algoritme in de sapphire dan alarmen en vlaggen geeft voor uitzonderlijke (zeldzame) waarden terwijl die in deze specifieke populatie vaak wel reëel zijn</w:t>
      </w:r>
      <w:r w:rsidR="00A674E3">
        <w:t xml:space="preserve"> (use case 2)</w:t>
      </w:r>
      <w:r w:rsidRPr="00A51FFE">
        <w:t>.</w:t>
      </w:r>
    </w:p>
    <w:p w:rsidRPr="00A51FFE" w:rsidR="00A51FFE" w:rsidP="00A51FFE" w:rsidRDefault="00A51FFE" w14:paraId="4F7D3474" w14:textId="77777777"/>
    <w:p w:rsidR="0061487C" w:rsidP="0061487C" w:rsidRDefault="0061487C" w14:paraId="11522C7F" w14:textId="77777777" w14:noSpellErr="1">
      <w:pPr>
        <w:pStyle w:val="Heading3"/>
        <w:numPr>
          <w:ilvl w:val="1"/>
          <w:numId w:val="11"/>
        </w:numPr>
        <w:rPr/>
      </w:pPr>
      <w:bookmarkStart w:name="_Toc89357325" w:id="18"/>
      <w:bookmarkStart w:name="_Toc92914444" w:id="1725837580"/>
      <w:r w:rsidR="0061487C">
        <w:rPr/>
        <w:t>Logisitieke en procesvraagstelling</w:t>
      </w:r>
      <w:bookmarkEnd w:id="18"/>
      <w:bookmarkEnd w:id="1725837580"/>
    </w:p>
    <w:p w:rsidRPr="00A51FFE" w:rsidR="00A51FFE" w:rsidP="00A51FFE" w:rsidRDefault="00A51FFE" w14:paraId="1881BC43" w14:textId="77777777">
      <w:r w:rsidRPr="00A51FFE">
        <w:t>Bij deze vragen gaat het niet alleen om de gemeten bloedwaarden, maar ook om de tijden waarop en de aantal metingen in de diagnostiek. Andere parameters zijn dan relevant en ook de her-metingen bij geheel of mislukte metingen van de Sapphire.</w:t>
      </w:r>
    </w:p>
    <w:p w:rsidR="00231F4E" w:rsidP="00231F4E" w:rsidRDefault="00231F4E" w14:paraId="44200BB0" w14:textId="28C57940">
      <w:pPr>
        <w:pStyle w:val="Heading4"/>
        <w:numPr>
          <w:ilvl w:val="2"/>
          <w:numId w:val="12"/>
        </w:numPr>
      </w:pPr>
      <w:r>
        <w:t>Doorlooptijd</w:t>
      </w:r>
    </w:p>
    <w:p w:rsidRPr="00A674E3" w:rsidR="00A674E3" w:rsidP="00A674E3" w:rsidRDefault="00A674E3" w14:paraId="3AC95621" w14:textId="2037C34B">
      <w:r>
        <w:t>Voorbeelden hiervan zijn doelmatigheidsstudies in het lab en in de kliniek ter verbetering van de zorg of het proces hier om heen (use case3).</w:t>
      </w:r>
    </w:p>
    <w:p w:rsidR="00231F4E" w:rsidP="00231F4E" w:rsidRDefault="00231F4E" w14:paraId="1C6D455E" w14:textId="77777777">
      <w:pPr>
        <w:pStyle w:val="Heading4"/>
        <w:numPr>
          <w:ilvl w:val="2"/>
          <w:numId w:val="12"/>
        </w:numPr>
      </w:pPr>
      <w:r>
        <w:t>Foutmeldingen</w:t>
      </w:r>
    </w:p>
    <w:p w:rsidR="00231F4E" w:rsidP="00231F4E" w:rsidRDefault="00CB3CF3" w14:paraId="270AE63D" w14:textId="1BE26514">
      <w:r>
        <w:t>Het optreden van foutmeldingen kan in sommige studies ook voorspellende waarde hebben. Anomalieën in het bloedbeeld bij patienten met een bepaalde conditie waarbij atypische cellen of extreme verhoudingen tussen cellen optreden kunnen tot foutmeldingen van de Sapphire leiden. Oorzaak kan dan zijn dat het algoritme tegen zijn betrouwbaarheidsgrenzen aanloopt en er een handdiff gedaan moet worden. Dat gegeven kan in sommige vraagstellingen informatie zijn.</w:t>
      </w:r>
    </w:p>
    <w:p w:rsidR="00CB3CF3" w:rsidP="00231F4E" w:rsidRDefault="00CB3CF3" w14:paraId="1C2A26F4" w14:textId="77777777"/>
    <w:p w:rsidR="004D4AE4" w:rsidP="004D4AE4" w:rsidRDefault="004D4AE4" w14:paraId="1BB2B3AE" w14:textId="71A41811" w14:noSpellErr="1">
      <w:pPr>
        <w:pStyle w:val="Heading2"/>
        <w:numPr>
          <w:ilvl w:val="0"/>
          <w:numId w:val="11"/>
        </w:numPr>
        <w:rPr/>
      </w:pPr>
      <w:bookmarkStart w:name="_Toc923240873" w:id="1012427483"/>
      <w:r w:rsidR="004D4AE4">
        <w:rPr/>
        <w:t>Uitlevering</w:t>
      </w:r>
      <w:bookmarkEnd w:id="1012427483"/>
    </w:p>
    <w:p w:rsidRPr="00231F4E" w:rsidR="004D4AE4" w:rsidP="00231F4E" w:rsidRDefault="004D4AE4" w14:paraId="63DD39DE" w14:textId="77777777"/>
    <w:p w:rsidR="0061487C" w:rsidP="004D4AE4" w:rsidRDefault="00231F4E" w14:paraId="02C4718E" w14:textId="1452082F" w14:noSpellErr="1">
      <w:pPr>
        <w:pStyle w:val="Heading3"/>
      </w:pPr>
      <w:bookmarkStart w:name="_Toc89357327" w:id="19"/>
      <w:bookmarkStart w:name="_Toc1716703194" w:id="1484416261"/>
      <w:r w:rsidR="00231F4E">
        <w:rPr/>
        <w:t>Parameter types</w:t>
      </w:r>
      <w:bookmarkEnd w:id="19"/>
      <w:bookmarkEnd w:id="1484416261"/>
    </w:p>
    <w:p w:rsidR="00D74F76" w:rsidP="00D74F76" w:rsidRDefault="00D74F76" w14:paraId="2A10ADE5" w14:textId="1BEF8446" w14:noSpellErr="1">
      <w:pPr>
        <w:pStyle w:val="Heading3"/>
      </w:pPr>
      <w:bookmarkStart w:name="_Toc536668740" w:id="491791286"/>
      <w:r w:rsidR="00D74F76">
        <w:rPr/>
        <w:t>Use cases</w:t>
      </w:r>
      <w:bookmarkEnd w:id="491791286"/>
    </w:p>
    <w:p w:rsidRPr="00D74F76" w:rsidR="00D74F76" w:rsidP="00D74F76" w:rsidRDefault="00D74F76" w14:paraId="4EB22DD2" w14:textId="77777777"/>
    <w:p w:rsidR="00B451F8" w:rsidP="00E908BE" w:rsidRDefault="00E908BE" w14:paraId="012A6E30" w14:textId="5EBEF73D">
      <w:r w:rsidRPr="00407B88">
        <w:rPr>
          <w:i/>
          <w:noProof/>
          <w:color w:val="5B9BD5" w:themeColor="accent1"/>
          <w:lang w:eastAsia="nl-NL"/>
        </w:rPr>
        <w:lastRenderedPageBreak/>
        <mc:AlternateContent>
          <mc:Choice Requires="wps">
            <w:drawing>
              <wp:anchor distT="45720" distB="45720" distL="114300" distR="114300" simplePos="0" relativeHeight="251667456" behindDoc="0" locked="0" layoutInCell="1" allowOverlap="1" wp14:anchorId="598B98CF" wp14:editId="62846342">
                <wp:simplePos x="0" y="0"/>
                <wp:positionH relativeFrom="column">
                  <wp:posOffset>37852</wp:posOffset>
                </wp:positionH>
                <wp:positionV relativeFrom="paragraph">
                  <wp:posOffset>157756</wp:posOffset>
                </wp:positionV>
                <wp:extent cx="5791200" cy="1404620"/>
                <wp:effectExtent l="0" t="0" r="19050" b="2222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rsidRPr="00A674E3" w:rsidR="00E908BE" w:rsidP="00E908BE" w:rsidRDefault="00E908BE" w14:paraId="5D81FB7A" w14:textId="77777777">
                            <w:pPr>
                              <w:rPr>
                                <w:i/>
                              </w:rPr>
                            </w:pPr>
                            <w:r w:rsidRPr="00A674E3">
                              <w:rPr>
                                <w:i/>
                                <w:color w:val="5B9BD5" w:themeColor="accent1"/>
                              </w:rPr>
                              <w:t>Use case 1</w:t>
                            </w:r>
                            <w:r>
                              <w:rPr>
                                <w:i/>
                                <w:color w:val="5B9BD5" w:themeColor="accent1"/>
                              </w:rPr>
                              <w:t>a</w:t>
                            </w:r>
                            <w:r w:rsidRPr="00A674E3">
                              <w:rPr>
                                <w:i/>
                                <w:color w:val="5B9BD5" w:themeColor="accent1"/>
                              </w:rPr>
                              <w:t xml:space="preserve">: Voorspeller van cardiovasculair event bij patiënten van afdeling X en poli Y. </w:t>
                            </w:r>
                          </w:p>
                          <w:p w:rsidR="00E908BE" w:rsidP="00E908BE" w:rsidRDefault="00E908BE" w14:paraId="5E99591A" w14:textId="77777777">
                            <w:r w:rsidRPr="008462D1">
                              <w:t>Er zijn een aantal c</w:t>
                            </w:r>
                            <w:r w:rsidRPr="00E56D2D">
                              <w:t xml:space="preserve">ardiovasculaire </w:t>
                            </w:r>
                            <w:r w:rsidRPr="008462D1">
                              <w:t xml:space="preserve">risicofactoren </w:t>
                            </w:r>
                            <w:r>
                              <w:t xml:space="preserve">bekend die in de kliniek gebruikt worden, zoals leeftijd, geslacht, roken, bloeddruk en labwaarden van cholesterol (totaal en HDL). Uitgesproken en bewezen bloedcelkarakteristieken horen </w:t>
                            </w:r>
                            <w:r w:rsidRPr="00433CE1">
                              <w:rPr>
                                <w:b/>
                              </w:rPr>
                              <w:t>niet</w:t>
                            </w:r>
                            <w:r>
                              <w:t xml:space="preserve"> tot het standaard lijstje. De a priori kans op extreme celldyn uitslagen of bijzondere vlaggen is </w:t>
                            </w:r>
                            <w:r w:rsidRPr="00407B88">
                              <w:rPr>
                                <w:b/>
                              </w:rPr>
                              <w:t>klein</w:t>
                            </w:r>
                            <w:r>
                              <w:t xml:space="preserve">. Er zou volstaan kunnen worden met een “standaardset” van celldyn uitslagen. Ter controle worden het aandeel aan vlaggen bijgeleverd en kan een nadere keuze worden gemaakt. Runs met vlaggen die technical failures aangeven (technisch mankement of verstoring tijdens de meting van het monster; logical_delete = 1) zouden verwijderd moeten worden omdat de uitslagen onbetrouwbaar zijn. </w:t>
                            </w:r>
                          </w:p>
                          <w:p w:rsidRPr="00A674E3" w:rsidR="00E908BE" w:rsidP="00E908BE" w:rsidRDefault="00E908BE" w14:paraId="3BFC15DC" w14:textId="77777777">
                            <w:pPr>
                              <w:rPr>
                                <w:i/>
                              </w:rPr>
                            </w:pPr>
                            <w:r w:rsidRPr="00A674E3">
                              <w:rPr>
                                <w:i/>
                                <w:color w:val="5B9BD5" w:themeColor="accent1"/>
                              </w:rPr>
                              <w:t>Use case 1</w:t>
                            </w:r>
                            <w:r>
                              <w:rPr>
                                <w:i/>
                                <w:color w:val="5B9BD5" w:themeColor="accent1"/>
                              </w:rPr>
                              <w:t>b</w:t>
                            </w:r>
                            <w:r w:rsidRPr="00A674E3">
                              <w:rPr>
                                <w:i/>
                                <w:color w:val="5B9BD5" w:themeColor="accent1"/>
                              </w:rPr>
                              <w:t>: Voorspeller van cardiovasculair event bij patiënten van afdeling X en poli Y</w:t>
                            </w:r>
                            <w:r>
                              <w:rPr>
                                <w:i/>
                                <w:color w:val="5B9BD5" w:themeColor="accent1"/>
                              </w:rPr>
                              <w:t xml:space="preserve"> met afwijkende hematologie-eigenschappen</w:t>
                            </w:r>
                            <w:r w:rsidRPr="00A674E3">
                              <w:rPr>
                                <w:i/>
                                <w:color w:val="5B9BD5" w:themeColor="accent1"/>
                              </w:rPr>
                              <w:t xml:space="preserve">. </w:t>
                            </w:r>
                          </w:p>
                          <w:p w:rsidR="00E908BE" w:rsidP="00E908BE" w:rsidRDefault="00E908BE" w14:paraId="50DF637A" w14:textId="77777777">
                            <w:r w:rsidRPr="008462D1">
                              <w:t>Er zijn een aantal c</w:t>
                            </w:r>
                            <w:r w:rsidRPr="00E56D2D">
                              <w:t xml:space="preserve">ardiovasculaire </w:t>
                            </w:r>
                            <w:r w:rsidRPr="008462D1">
                              <w:t xml:space="preserve">risicofactoren </w:t>
                            </w:r>
                            <w:r>
                              <w:t xml:space="preserve">bekend die in de kliniek gebruikt worden, zoals leeftijd, geslacht, roken, bloeddruk en labwaarden van cholesterol (totaal en HDL). Uitgesproken en bewezen bloedcelkarakteristieken horen </w:t>
                            </w:r>
                            <w:r w:rsidRPr="00433CE1">
                              <w:rPr>
                                <w:b/>
                              </w:rPr>
                              <w:t>niet</w:t>
                            </w:r>
                            <w:r>
                              <w:t xml:space="preserve"> tot het standaard lijstje. De a priori kans op extreme celldyn uitslagen of bijzondere vlaggen is </w:t>
                            </w:r>
                            <w:r w:rsidRPr="00407B88">
                              <w:rPr>
                                <w:b/>
                              </w:rPr>
                              <w:t>groot</w:t>
                            </w:r>
                            <w:r>
                              <w:t xml:space="preserve">. Bij monsters van de patientengroep zou een bepaald type suspectvlag bijvoorbeeld vaker kunnen voorkomen, bijvoorbeeld thromboklontjes (platelet clumps Pltclmp) of zelfs verstoppende naalden (een van de technical failures) door snel stollend bloed. Runs met deze suspect of technical faliure vlaggen kunnen dan juist wel waardevol zijn, waarbij de vlag zelf onderdeel kan worden van het model. </w:t>
                            </w:r>
                          </w:p>
                          <w:p w:rsidRPr="00A674E3" w:rsidR="00E908BE" w:rsidP="00E908BE" w:rsidRDefault="00E908BE" w14:paraId="24F80EE5" w14:textId="77777777">
                            <w:pPr>
                              <w:rPr>
                                <w:i/>
                              </w:rPr>
                            </w:pPr>
                            <w:r w:rsidRPr="00A674E3">
                              <w:rPr>
                                <w:i/>
                                <w:color w:val="5B9BD5" w:themeColor="accent1"/>
                              </w:rPr>
                              <w:t>Use case 1</w:t>
                            </w:r>
                            <w:r>
                              <w:rPr>
                                <w:i/>
                                <w:color w:val="5B9BD5" w:themeColor="accent1"/>
                              </w:rPr>
                              <w:t>c</w:t>
                            </w:r>
                            <w:r w:rsidRPr="00A674E3">
                              <w:rPr>
                                <w:i/>
                                <w:color w:val="5B9BD5" w:themeColor="accent1"/>
                              </w:rPr>
                              <w:t xml:space="preserve">: </w:t>
                            </w:r>
                            <w:r>
                              <w:rPr>
                                <w:i/>
                                <w:color w:val="5B9BD5" w:themeColor="accent1"/>
                              </w:rPr>
                              <w:t>Andere voorspeller</w:t>
                            </w:r>
                            <w:r w:rsidRPr="00A674E3">
                              <w:rPr>
                                <w:i/>
                                <w:color w:val="5B9BD5" w:themeColor="accent1"/>
                              </w:rPr>
                              <w:t xml:space="preserve"> van cardiovasculair event bij patiënten van afdeling X en poli Y. </w:t>
                            </w:r>
                          </w:p>
                          <w:p w:rsidR="00407B88" w:rsidRDefault="00E908BE" w14:paraId="78C4A25C" w14:textId="200F4FCB">
                            <w:r w:rsidRPr="008462D1">
                              <w:t>Er zijn een aantal c</w:t>
                            </w:r>
                            <w:r w:rsidRPr="00E56D2D">
                              <w:t xml:space="preserve">ardiovasculaire </w:t>
                            </w:r>
                            <w:r w:rsidRPr="008462D1">
                              <w:t xml:space="preserve">risicofactoren </w:t>
                            </w:r>
                            <w:r>
                              <w:t xml:space="preserve">bekend die in de kliniek gebruikt worden, zoals leeftijd, geslacht, roken, bloeddruk en labwaarden van cholesterol (totaal en HDL). Uitgesproken en bewezen bloedcelkarakteristieken horen </w:t>
                            </w:r>
                            <w:r>
                              <w:rPr>
                                <w:b/>
                              </w:rPr>
                              <w:t>wel</w:t>
                            </w:r>
                            <w:r>
                              <w:t xml:space="preserve"> tot het standaard lijstje. De performance van het model zou afgezet kunnen worden tegen de afkapwaarde van hematologie-uitslagen die de arts normaliter gerapporteerd krijgt. Die uitslag kan verkregen zijn uit de celldyn, uit de handdif of manueel gecorrigeerd zijn. Het model zou een andere afkapwaarde kunnen voorstellen, al dan niet in combinatie met andere kenmerken zoals vlaggen.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598B98CF">
                <v:stroke joinstyle="miter"/>
                <v:path gradientshapeok="t" o:connecttype="rect"/>
              </v:shapetype>
              <v:shape id="Tekstvak 2" style="position:absolute;margin-left:3pt;margin-top:12.4pt;width:45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">
                <v:textbox style="mso-fit-shape-to-text:t">
                  <w:txbxContent>
                    <w:p w:rsidRPr="00A674E3" w:rsidR="00E908BE" w:rsidP="00E908BE" w:rsidRDefault="00E908BE" w14:paraId="5D81FB7A" w14:textId="77777777">
                      <w:pPr>
                        <w:rPr>
                          <w:i/>
                        </w:rPr>
                      </w:pPr>
                      <w:r w:rsidRPr="00A674E3">
                        <w:rPr>
                          <w:i/>
                          <w:color w:val="5B9BD5" w:themeColor="accent1"/>
                        </w:rPr>
                        <w:t>Use case 1</w:t>
                      </w:r>
                      <w:r>
                        <w:rPr>
                          <w:i/>
                          <w:color w:val="5B9BD5" w:themeColor="accent1"/>
                        </w:rPr>
                        <w:t>a</w:t>
                      </w:r>
                      <w:r w:rsidRPr="00A674E3">
                        <w:rPr>
                          <w:i/>
                          <w:color w:val="5B9BD5" w:themeColor="accent1"/>
                        </w:rPr>
                        <w:t xml:space="preserve">: Voorspeller van cardiovasculair event bij patiënten van afdeling X en poli Y. </w:t>
                      </w:r>
                    </w:p>
                    <w:p w:rsidR="00E908BE" w:rsidP="00E908BE" w:rsidRDefault="00E908BE" w14:paraId="5E99591A" w14:textId="77777777">
                      <w:r w:rsidRPr="008462D1">
                        <w:t>Er zijn een aantal c</w:t>
                      </w:r>
                      <w:r w:rsidRPr="00E56D2D">
                        <w:t xml:space="preserve">ardiovasculaire </w:t>
                      </w:r>
                      <w:r w:rsidRPr="008462D1">
                        <w:t xml:space="preserve">risicofactoren </w:t>
                      </w:r>
                      <w:r>
                        <w:t xml:space="preserve">bekend die in de kliniek gebruikt worden, zoals leeftijd, geslacht, roken, bloeddruk en labwaarden van cholesterol (totaal en HDL). Uitgesproken en bewezen bloedcelkarakteristieken horen </w:t>
                      </w:r>
                      <w:r w:rsidRPr="00433CE1">
                        <w:rPr>
                          <w:b/>
                        </w:rPr>
                        <w:t>niet</w:t>
                      </w:r>
                      <w:r>
                        <w:t xml:space="preserve"> tot het standaard lijstje. De a priori kans op extreme celldyn uitslagen of bijzondere vlaggen is </w:t>
                      </w:r>
                      <w:r w:rsidRPr="00407B88">
                        <w:rPr>
                          <w:b/>
                        </w:rPr>
                        <w:t>klein</w:t>
                      </w:r>
                      <w:r>
                        <w:t xml:space="preserve">. Er zou volstaan kunnen worden met een “standaardset” van celldyn uitslagen. Ter controle worden het aandeel aan vlaggen bijgeleverd en kan een nadere keuze worden gemaakt. Runs met vlaggen die technical failures aangeven (technisch mankement of verstoring tijdens de meting van het monster; logical_delete = 1) zouden verwijderd moeten worden omdat de uitslagen onbetrouwbaar zijn. </w:t>
                      </w:r>
                    </w:p>
                    <w:p w:rsidRPr="00A674E3" w:rsidR="00E908BE" w:rsidP="00E908BE" w:rsidRDefault="00E908BE" w14:paraId="3BFC15DC" w14:textId="77777777">
                      <w:pPr>
                        <w:rPr>
                          <w:i/>
                        </w:rPr>
                      </w:pPr>
                      <w:r w:rsidRPr="00A674E3">
                        <w:rPr>
                          <w:i/>
                          <w:color w:val="5B9BD5" w:themeColor="accent1"/>
                        </w:rPr>
                        <w:t>Use case 1</w:t>
                      </w:r>
                      <w:r>
                        <w:rPr>
                          <w:i/>
                          <w:color w:val="5B9BD5" w:themeColor="accent1"/>
                        </w:rPr>
                        <w:t>b</w:t>
                      </w:r>
                      <w:r w:rsidRPr="00A674E3">
                        <w:rPr>
                          <w:i/>
                          <w:color w:val="5B9BD5" w:themeColor="accent1"/>
                        </w:rPr>
                        <w:t>: Voorspeller van cardiovasculair event bij patiënten van afdeling X en poli Y</w:t>
                      </w:r>
                      <w:r>
                        <w:rPr>
                          <w:i/>
                          <w:color w:val="5B9BD5" w:themeColor="accent1"/>
                        </w:rPr>
                        <w:t xml:space="preserve"> met afwijkende hematologie-eigenschappen</w:t>
                      </w:r>
                      <w:r w:rsidRPr="00A674E3">
                        <w:rPr>
                          <w:i/>
                          <w:color w:val="5B9BD5" w:themeColor="accent1"/>
                        </w:rPr>
                        <w:t xml:space="preserve">. </w:t>
                      </w:r>
                    </w:p>
                    <w:p w:rsidR="00E908BE" w:rsidP="00E908BE" w:rsidRDefault="00E908BE" w14:paraId="50DF637A" w14:textId="77777777">
                      <w:r w:rsidRPr="008462D1">
                        <w:t>Er zijn een aantal c</w:t>
                      </w:r>
                      <w:r w:rsidRPr="00E56D2D">
                        <w:t xml:space="preserve">ardiovasculaire </w:t>
                      </w:r>
                      <w:r w:rsidRPr="008462D1">
                        <w:t xml:space="preserve">risicofactoren </w:t>
                      </w:r>
                      <w:r>
                        <w:t xml:space="preserve">bekend die in de kliniek gebruikt worden, zoals leeftijd, geslacht, roken, bloeddruk en labwaarden van cholesterol (totaal en HDL). Uitgesproken en bewezen bloedcelkarakteristieken horen </w:t>
                      </w:r>
                      <w:r w:rsidRPr="00433CE1">
                        <w:rPr>
                          <w:b/>
                        </w:rPr>
                        <w:t>niet</w:t>
                      </w:r>
                      <w:r>
                        <w:t xml:space="preserve"> tot het standaard lijstje. De a priori kans op extreme celldyn uitslagen of bijzondere vlaggen is </w:t>
                      </w:r>
                      <w:r w:rsidRPr="00407B88">
                        <w:rPr>
                          <w:b/>
                        </w:rPr>
                        <w:t>groot</w:t>
                      </w:r>
                      <w:r>
                        <w:t xml:space="preserve">. Bij monsters van de patientengroep zou een bepaald type suspectvlag bijvoorbeeld vaker kunnen voorkomen, bijvoorbeeld thromboklontjes (platelet clumps Pltclmp) of zelfs verstoppende naalden (een van de technical failures) door snel stollend bloed. Runs met deze suspect of technical faliure vlaggen kunnen dan juist wel waardevol zijn, waarbij de vlag zelf onderdeel kan worden van het model. </w:t>
                      </w:r>
                    </w:p>
                    <w:p w:rsidRPr="00A674E3" w:rsidR="00E908BE" w:rsidP="00E908BE" w:rsidRDefault="00E908BE" w14:paraId="24F80EE5" w14:textId="77777777">
                      <w:pPr>
                        <w:rPr>
                          <w:i/>
                        </w:rPr>
                      </w:pPr>
                      <w:r w:rsidRPr="00A674E3">
                        <w:rPr>
                          <w:i/>
                          <w:color w:val="5B9BD5" w:themeColor="accent1"/>
                        </w:rPr>
                        <w:t>Use case 1</w:t>
                      </w:r>
                      <w:r>
                        <w:rPr>
                          <w:i/>
                          <w:color w:val="5B9BD5" w:themeColor="accent1"/>
                        </w:rPr>
                        <w:t>c</w:t>
                      </w:r>
                      <w:r w:rsidRPr="00A674E3">
                        <w:rPr>
                          <w:i/>
                          <w:color w:val="5B9BD5" w:themeColor="accent1"/>
                        </w:rPr>
                        <w:t xml:space="preserve">: </w:t>
                      </w:r>
                      <w:r>
                        <w:rPr>
                          <w:i/>
                          <w:color w:val="5B9BD5" w:themeColor="accent1"/>
                        </w:rPr>
                        <w:t>Andere voorspeller</w:t>
                      </w:r>
                      <w:r w:rsidRPr="00A674E3">
                        <w:rPr>
                          <w:i/>
                          <w:color w:val="5B9BD5" w:themeColor="accent1"/>
                        </w:rPr>
                        <w:t xml:space="preserve"> van cardiovasculair event bij patiënten van afdeling X en poli Y. </w:t>
                      </w:r>
                    </w:p>
                    <w:p w:rsidR="00407B88" w:rsidRDefault="00E908BE" w14:paraId="78C4A25C" w14:textId="200F4FCB">
                      <w:r w:rsidRPr="008462D1">
                        <w:t>Er zijn een aantal c</w:t>
                      </w:r>
                      <w:r w:rsidRPr="00E56D2D">
                        <w:t xml:space="preserve">ardiovasculaire </w:t>
                      </w:r>
                      <w:r w:rsidRPr="008462D1">
                        <w:t xml:space="preserve">risicofactoren </w:t>
                      </w:r>
                      <w:r>
                        <w:t xml:space="preserve">bekend die in de kliniek gebruikt worden, zoals leeftijd, geslacht, roken, bloeddruk en labwaarden van cholesterol (totaal en HDL). Uitgesproken en bewezen bloedcelkarakteristieken horen </w:t>
                      </w:r>
                      <w:r>
                        <w:rPr>
                          <w:b/>
                        </w:rPr>
                        <w:t>wel</w:t>
                      </w:r>
                      <w:r>
                        <w:t xml:space="preserve"> tot het standaard lijstje. De performance van het model zou afgezet kunnen worden tegen de afkapwaarde van hematologie-uitslagen die de arts normaliter gerapporteerd krijgt. Die uitslag kan verkregen zijn uit de celldyn, uit de handdif of manueel gecorrigeerd zijn. Het model zou een andere afkapwaarde kunnen voorstellen, al dan niet in combinatie met andere kenmerken zoals vlaggen. </w:t>
                      </w:r>
                    </w:p>
                  </w:txbxContent>
                </v:textbox>
                <w10:wrap type="square"/>
              </v:shape>
            </w:pict>
          </mc:Fallback>
        </mc:AlternateContent>
      </w:r>
      <w:r w:rsidR="00B451F8">
        <w:br w:type="page"/>
      </w:r>
    </w:p>
    <w:p w:rsidR="00E908BE" w:rsidRDefault="00E908BE" w14:paraId="7853D5F5" w14:textId="45031761">
      <w:pPr>
        <w:spacing w:after="160" w:line="259" w:lineRule="auto"/>
      </w:pPr>
      <w:r w:rsidRPr="00407B88">
        <w:rPr>
          <w:i/>
          <w:noProof/>
          <w:color w:val="5B9BD5" w:themeColor="accent1"/>
          <w:lang w:eastAsia="nl-NL"/>
        </w:rPr>
        <w:lastRenderedPageBreak/>
        <mc:AlternateContent>
          <mc:Choice Requires="wps">
            <w:drawing>
              <wp:anchor distT="45720" distB="45720" distL="114300" distR="114300" simplePos="0" relativeHeight="251669504" behindDoc="0" locked="0" layoutInCell="1" allowOverlap="1" wp14:anchorId="0A0DC109" wp14:editId="5CE3444E">
                <wp:simplePos x="0" y="0"/>
                <wp:positionH relativeFrom="column">
                  <wp:posOffset>-1905</wp:posOffset>
                </wp:positionH>
                <wp:positionV relativeFrom="paragraph">
                  <wp:posOffset>308610</wp:posOffset>
                </wp:positionV>
                <wp:extent cx="5907405" cy="1404620"/>
                <wp:effectExtent l="0" t="0" r="17145" b="15240"/>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405" cy="1404620"/>
                        </a:xfrm>
                        <a:prstGeom prst="rect">
                          <a:avLst/>
                        </a:prstGeom>
                        <a:solidFill>
                          <a:srgbClr val="FFFFFF"/>
                        </a:solidFill>
                        <a:ln w="9525">
                          <a:solidFill>
                            <a:srgbClr val="000000"/>
                          </a:solidFill>
                          <a:miter lim="800000"/>
                          <a:headEnd/>
                          <a:tailEnd/>
                        </a:ln>
                      </wps:spPr>
                      <wps:txbx>
                        <w:txbxContent>
                          <w:p w:rsidR="00E908BE" w:rsidP="00E908BE" w:rsidRDefault="00E908BE" w14:paraId="1ED2214C" w14:textId="0309C494">
                            <w:pPr>
                              <w:rPr>
                                <w:i/>
                                <w:color w:val="5B9BD5" w:themeColor="accent1"/>
                              </w:rPr>
                            </w:pPr>
                            <w:r w:rsidRPr="00A674E3">
                              <w:rPr>
                                <w:i/>
                                <w:color w:val="5B9BD5" w:themeColor="accent1"/>
                              </w:rPr>
                              <w:t xml:space="preserve">Use </w:t>
                            </w:r>
                            <w:r w:rsidRPr="00A674E3">
                              <w:rPr>
                                <w:i/>
                                <w:color w:val="5B9BD5" w:themeColor="accent1"/>
                              </w:rPr>
                              <w:t>case 2: voorkomen van blasten in hematologie/hemato-oncologie populatie</w:t>
                            </w:r>
                          </w:p>
                          <w:p w:rsidR="00E908BE" w:rsidP="00E908BE" w:rsidRDefault="00E908BE" w14:paraId="3948751E" w14:textId="77777777">
                            <w:r>
                              <w:t xml:space="preserve">Een blast is een leukocyt in het jongste stadium. Deze komen normaliter niet voor in het bloed, maar wel bij aandoeningen als leukemie en bij uitzaaiingen. Deze patienten zouden zich overal kunnen presenteren en de monsters kunnen dus van alle aanvragers kunnen zijn, maar het overgrote deel zal de aanvrager hematoloog/hematolo-oncoloog of oncoloog hebben. </w:t>
                            </w:r>
                          </w:p>
                          <w:p w:rsidR="00E908BE" w:rsidP="00E908BE" w:rsidRDefault="00E908BE" w14:paraId="2BC1DF35" w14:textId="77777777">
                            <w:r>
                              <w:t xml:space="preserve">De celldyn vlagt voor een verdenking op de aanwezigheid van blasten in het bloed. Er wordt dan microscopisch onderzoek (Handdiff) uitgevoerd op het monster en de uitslagen van de Handdiff worden gerapporteerd naar het EPD en overrulen dus de celldyn uitslagen. Een blast kan gemeten worden door de Celldyn in de latere versies (?) als research-only parameter, maar deze uitslag wordt ook niet gerapporteerd aan de aanvrager in HiX. </w:t>
                            </w:r>
                          </w:p>
                          <w:p w:rsidR="00E908BE" w:rsidP="00E908BE" w:rsidRDefault="00E908BE" w14:paraId="479CCFE4" w14:textId="77777777">
                            <w:r>
                              <w:t xml:space="preserve">Als de waarneming van blasten als gouden standaard meegenomen worden, dan moeten dus ook de blast-uitslagen in Glims of het EPD betrokken worden. In tegenstelling tot use case 1 moeten dus nog andere bronnen voor bloedcelkarakteristieken geraadpleegd worden. </w:t>
                            </w:r>
                          </w:p>
                          <w:p w:rsidR="00E908BE" w:rsidP="00E908BE" w:rsidRDefault="00E908BE" w14:paraId="28C713E5" w14:textId="0A2F86F0">
                            <w:r>
                              <w:t>Omdat van sommige monsters geen microscopisch onderzoek op blasten wordt uitgevoerd (efficiency en beperkte meerwaarde van de bevinding), kan niet gesteld worden dat de afwezigheid van een blastentelling gelijkt staat aan “geen blasten”. Een blastenuitslag van 0 (dus wel uitgevoerd in plaats van ‘leeg’) betekent dat er geen blasten waargenomen werden.</w:t>
                            </w:r>
                          </w:p>
                          <w:p w:rsidR="00E908BE" w:rsidP="00E908BE" w:rsidRDefault="00E908BE" w14:paraId="257A34DC" w14:textId="7777777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style="position:absolute;margin-left:-.15pt;margin-top:24.3pt;width:465.1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" w14:anchorId="0A0DC109">
                <v:textbox style="mso-fit-shape-to-text:t">
                  <w:txbxContent>
                    <w:p w:rsidR="00E908BE" w:rsidP="00E908BE" w:rsidRDefault="00E908BE" w14:paraId="1ED2214C" w14:textId="0309C494">
                      <w:pPr>
                        <w:rPr>
                          <w:i/>
                          <w:color w:val="5B9BD5" w:themeColor="accent1"/>
                        </w:rPr>
                      </w:pPr>
                      <w:r w:rsidRPr="00A674E3">
                        <w:rPr>
                          <w:i/>
                          <w:color w:val="5B9BD5" w:themeColor="accent1"/>
                        </w:rPr>
                        <w:t xml:space="preserve">Use </w:t>
                      </w:r>
                      <w:r w:rsidRPr="00A674E3">
                        <w:rPr>
                          <w:i/>
                          <w:color w:val="5B9BD5" w:themeColor="accent1"/>
                        </w:rPr>
                        <w:t>case 2: voorkomen van blasten in hematologie/hemato-oncologie populatie</w:t>
                      </w:r>
                    </w:p>
                    <w:p w:rsidR="00E908BE" w:rsidP="00E908BE" w:rsidRDefault="00E908BE" w14:paraId="3948751E" w14:textId="77777777">
                      <w:r>
                        <w:t xml:space="preserve">Een blast is een leukocyt in het jongste stadium. Deze komen normaliter niet voor in het bloed, maar wel bij aandoeningen als leukemie en bij uitzaaiingen. Deze patienten zouden zich overal kunnen presenteren en de monsters kunnen dus van alle aanvragers kunnen zijn, maar het overgrote deel zal de aanvrager hematoloog/hematolo-oncoloog of oncoloog hebben. </w:t>
                      </w:r>
                    </w:p>
                    <w:p w:rsidR="00E908BE" w:rsidP="00E908BE" w:rsidRDefault="00E908BE" w14:paraId="2BC1DF35" w14:textId="77777777">
                      <w:r>
                        <w:t xml:space="preserve">De celldyn vlagt voor een verdenking op de aanwezigheid van blasten in het bloed. Er wordt dan microscopisch onderzoek (Handdiff) uitgevoerd op het monster en de uitslagen van de Handdiff worden gerapporteerd naar het EPD en overrulen dus de celldyn uitslagen. Een blast kan gemeten worden door de Celldyn in de latere versies (?) als research-only parameter, maar deze uitslag wordt ook niet gerapporteerd aan de aanvrager in HiX. </w:t>
                      </w:r>
                    </w:p>
                    <w:p w:rsidR="00E908BE" w:rsidP="00E908BE" w:rsidRDefault="00E908BE" w14:paraId="479CCFE4" w14:textId="77777777">
                      <w:r>
                        <w:t xml:space="preserve">Als de waarneming van blasten als gouden standaard meegenomen worden, dan moeten dus ook de blast-uitslagen in Glims of het EPD betrokken worden. In tegenstelling tot use case 1 moeten dus nog andere bronnen voor bloedcelkarakteristieken geraadpleegd worden. </w:t>
                      </w:r>
                    </w:p>
                    <w:p w:rsidR="00E908BE" w:rsidP="00E908BE" w:rsidRDefault="00E908BE" w14:paraId="28C713E5" w14:textId="0A2F86F0">
                      <w:r>
                        <w:t>Omdat van sommige monsters geen microscopisch onderzoek op blasten wordt uitgevoerd (efficiency en beperkte meerwaarde van de bevinding), kan niet gesteld worden dat de afwezigheid van een blastentelling gelijkt staat aan “geen blasten”. Een blastenuitslag van 0 (dus wel uitgevoerd in plaats van ‘leeg’) betekent dat er geen blasten waargenomen werden.</w:t>
                      </w:r>
                    </w:p>
                    <w:p w:rsidR="00E908BE" w:rsidP="00E908BE" w:rsidRDefault="00E908BE" w14:paraId="257A34DC" w14:textId="77777777"/>
                  </w:txbxContent>
                </v:textbox>
                <w10:wrap type="square"/>
              </v:shape>
            </w:pict>
          </mc:Fallback>
        </mc:AlternateContent>
      </w:r>
    </w:p>
    <w:p w:rsidR="00E908BE" w:rsidP="00E908BE" w:rsidRDefault="00E908BE" w14:paraId="35FB703E" w14:textId="12E06158"/>
    <w:p w:rsidR="00E908BE" w:rsidRDefault="00E908BE" w14:paraId="24E32C47" w14:textId="1E0EA5F4">
      <w:pPr>
        <w:spacing w:after="160" w:line="259" w:lineRule="auto"/>
      </w:pPr>
      <w:r w:rsidRPr="00407B88">
        <w:rPr>
          <w:i/>
          <w:noProof/>
          <w:color w:val="5B9BD5" w:themeColor="accent1"/>
          <w:lang w:eastAsia="nl-NL"/>
        </w:rPr>
        <mc:AlternateContent>
          <mc:Choice Requires="wps">
            <w:drawing>
              <wp:anchor distT="45720" distB="45720" distL="114300" distR="114300" simplePos="0" relativeHeight="251671552" behindDoc="0" locked="0" layoutInCell="1" allowOverlap="1" wp14:anchorId="33014347" wp14:editId="527ED920">
                <wp:simplePos x="0" y="0"/>
                <wp:positionH relativeFrom="column">
                  <wp:posOffset>0</wp:posOffset>
                </wp:positionH>
                <wp:positionV relativeFrom="paragraph">
                  <wp:posOffset>315595</wp:posOffset>
                </wp:positionV>
                <wp:extent cx="5907405" cy="1404620"/>
                <wp:effectExtent l="0" t="0" r="17145" b="1524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405" cy="1404620"/>
                        </a:xfrm>
                        <a:prstGeom prst="rect">
                          <a:avLst/>
                        </a:prstGeom>
                        <a:solidFill>
                          <a:srgbClr val="FFFFFF"/>
                        </a:solidFill>
                        <a:ln w="9525">
                          <a:solidFill>
                            <a:srgbClr val="000000"/>
                          </a:solidFill>
                          <a:miter lim="800000"/>
                          <a:headEnd/>
                          <a:tailEnd/>
                        </a:ln>
                      </wps:spPr>
                      <wps:txbx>
                        <w:txbxContent>
                          <w:p w:rsidR="00E908BE" w:rsidP="00E908BE" w:rsidRDefault="00E908BE" w14:paraId="555AF8FB" w14:textId="29E19A9B">
                            <w:r w:rsidRPr="00A674E3">
                              <w:rPr>
                                <w:i/>
                                <w:color w:val="5B9BD5" w:themeColor="accent1"/>
                              </w:rPr>
                              <w:t>Use case 3: De doorlooptijd van monsters op de SEH tot het lab en tot aan rapportage.</w:t>
                            </w:r>
                            <w:r>
                              <w:rPr>
                                <w:i/>
                                <w:color w:val="5B9BD5" w:themeColor="accent1"/>
                              </w:rPr>
                              <w:t xml:space="preserve"> </w:t>
                            </w:r>
                            <w:r>
                              <w:t>Dit is dus onderzoek waarbij de labuitslagen niet het primaire doel zijn, maar de timestamps. Om vast te stellen wanneer een monster daadwerkelijk gemeten wordt, is de eerste run van belang, ongeacht het bestaan van vlaggen. In tegenstelling tot use case 1 zijn vlaggen dus niet relevant voor het primaire doel. Wanneer de vraag is welke monsters meer of minder vertraging hebben tot uiteindelijke rapportage, kan het juist wel interessant zijn om te kijken naar multiple runs en de bijbehorende vlaggen.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style="position:absolute;margin-left:0;margin-top:24.85pt;width:465.1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" w14:anchorId="33014347">
                <v:textbox style="mso-fit-shape-to-text:t">
                  <w:txbxContent>
                    <w:p w:rsidR="00E908BE" w:rsidP="00E908BE" w:rsidRDefault="00E908BE" w14:paraId="555AF8FB" w14:textId="29E19A9B">
                      <w:r w:rsidRPr="00A674E3">
                        <w:rPr>
                          <w:i/>
                          <w:color w:val="5B9BD5" w:themeColor="accent1"/>
                        </w:rPr>
                        <w:t>Use case 3: De doorlooptijd van monsters op de SEH tot het lab en tot aan rapportage.</w:t>
                      </w:r>
                      <w:r>
                        <w:rPr>
                          <w:i/>
                          <w:color w:val="5B9BD5" w:themeColor="accent1"/>
                        </w:rPr>
                        <w:t xml:space="preserve"> </w:t>
                      </w:r>
                      <w:r>
                        <w:t>Dit is dus onderzoek waarbij de labuitslagen niet het primaire doel zijn, maar de timestamps. Om vast te stellen wanneer een monster daadwerkelijk gemeten wordt, is de eerste run van belang, ongeacht het bestaan van vlaggen. In tegenstelling tot use case 1 zijn vlaggen dus niet relevant voor het primaire doel. Wanneer de vraag is welke monsters meer of minder vertraging hebben tot uiteindelijke rapportage, kan het juist wel interessant zijn om te kijken naar multiple runs en de bijbehorende vlaggen.</w:t>
                      </w:r>
                    </w:p>
                  </w:txbxContent>
                </v:textbox>
                <w10:wrap type="square"/>
              </v:shape>
            </w:pict>
          </mc:Fallback>
        </mc:AlternateContent>
      </w:r>
    </w:p>
    <w:p w:rsidR="00D74F76" w:rsidRDefault="00D74F76" w14:paraId="7D1B3356" w14:textId="3310E3C7">
      <w:r>
        <w:br w:type="page"/>
      </w:r>
      <w:bookmarkStart w:name="_GoBack" w:id="20"/>
      <w:bookmarkEnd w:id="20"/>
    </w:p>
    <w:p w:rsidR="00407B88" w:rsidRDefault="00D74F76" w14:paraId="29FF0DC7" w14:textId="54CB1DB8">
      <w:r>
        <w:t>Losse aantekeningen.....</w:t>
      </w:r>
    </w:p>
    <w:p w:rsidR="00D74F76" w:rsidP="00D74F76" w:rsidRDefault="00D74F76" w14:paraId="2619D138" w14:textId="77777777">
      <w:pPr>
        <w:spacing w:after="240"/>
        <w:ind w:left="780" w:hanging="360"/>
        <w:rPr>
          <w:rFonts w:eastAsia="Times New Roman" w:cs="Calibri"/>
          <w:color w:val="000000"/>
        </w:rPr>
      </w:pPr>
      <w:r>
        <w:rPr>
          <w:rFonts w:eastAsia="Times New Roman" w:cs="Calibri"/>
          <w:color w:val="1F497D"/>
        </w:rPr>
        <w:t>Voor je bepalingen zijn de zogenaamde suspect vlaggen van de cell-dyn Sapphire toegevoegd. De betekenis is als volgt:</w:t>
      </w:r>
    </w:p>
    <w:tbl>
      <w:tblPr>
        <w:tblW w:w="0" w:type="auto"/>
        <w:tblInd w:w="1957" w:type="dxa"/>
        <w:tblCellMar>
          <w:left w:w="0" w:type="dxa"/>
          <w:right w:w="0" w:type="dxa"/>
        </w:tblCellMar>
        <w:tblLook w:val="04A0" w:firstRow="1" w:lastRow="0" w:firstColumn="1" w:lastColumn="0" w:noHBand="0" w:noVBand="1"/>
      </w:tblPr>
      <w:tblGrid>
        <w:gridCol w:w="1552"/>
        <w:gridCol w:w="5386"/>
      </w:tblGrid>
      <w:tr w:rsidR="00D74F76" w:rsidTr="00C518F6" w14:paraId="2E151FB1" w14:textId="77777777">
        <w:tc>
          <w:tcPr>
            <w:tcW w:w="1552" w:type="dxa"/>
            <w:tcBorders>
              <w:top w:val="single" w:color="B4C6E7" w:sz="8" w:space="0"/>
              <w:left w:val="single" w:color="B4C6E7" w:sz="8" w:space="0"/>
              <w:bottom w:val="single" w:color="8EAADB" w:sz="12" w:space="0"/>
              <w:right w:val="single" w:color="B4C6E7" w:sz="8" w:space="0"/>
            </w:tcBorders>
            <w:tcMar>
              <w:top w:w="0" w:type="dxa"/>
              <w:left w:w="108" w:type="dxa"/>
              <w:bottom w:w="0" w:type="dxa"/>
              <w:right w:w="108" w:type="dxa"/>
            </w:tcMar>
            <w:hideMark/>
          </w:tcPr>
          <w:p w:rsidR="00D74F76" w:rsidP="00C518F6" w:rsidRDefault="00D74F76" w14:paraId="477C196D" w14:textId="77777777">
            <w:pPr>
              <w:rPr>
                <w:rFonts w:ascii="Times New Roman" w:hAnsi="Times New Roman" w:eastAsia="Times New Roman"/>
                <w:sz w:val="24"/>
                <w:szCs w:val="24"/>
              </w:rPr>
            </w:pPr>
            <w:r>
              <w:rPr>
                <w:rFonts w:ascii="Times New Roman" w:hAnsi="Times New Roman" w:eastAsia="Times New Roman"/>
                <w:color w:val="1F497D"/>
                <w:sz w:val="24"/>
                <w:szCs w:val="24"/>
              </w:rPr>
              <w:t>Code</w:t>
            </w:r>
          </w:p>
        </w:tc>
        <w:tc>
          <w:tcPr>
            <w:tcW w:w="5386" w:type="dxa"/>
            <w:tcBorders>
              <w:top w:val="single" w:color="B4C6E7" w:sz="8" w:space="0"/>
              <w:left w:val="nil"/>
              <w:bottom w:val="single" w:color="8EAADB" w:sz="12" w:space="0"/>
              <w:right w:val="single" w:color="B4C6E7" w:sz="8" w:space="0"/>
            </w:tcBorders>
            <w:tcMar>
              <w:top w:w="0" w:type="dxa"/>
              <w:left w:w="108" w:type="dxa"/>
              <w:bottom w:w="0" w:type="dxa"/>
              <w:right w:w="108" w:type="dxa"/>
            </w:tcMar>
            <w:hideMark/>
          </w:tcPr>
          <w:p w:rsidR="00D74F76" w:rsidP="00C518F6" w:rsidRDefault="00D74F76" w14:paraId="7EE83A65" w14:textId="77777777">
            <w:pPr>
              <w:rPr>
                <w:rFonts w:ascii="Times New Roman" w:hAnsi="Times New Roman" w:eastAsia="Times New Roman"/>
                <w:sz w:val="24"/>
                <w:szCs w:val="24"/>
              </w:rPr>
            </w:pPr>
            <w:r>
              <w:rPr>
                <w:rFonts w:ascii="Times New Roman" w:hAnsi="Times New Roman" w:eastAsia="Times New Roman"/>
                <w:color w:val="1F497D"/>
                <w:sz w:val="24"/>
                <w:szCs w:val="24"/>
              </w:rPr>
              <w:t>Betekenis</w:t>
            </w:r>
          </w:p>
        </w:tc>
      </w:tr>
      <w:tr w:rsidR="00D74F76" w:rsidTr="00C518F6" w14:paraId="7D4C82D6" w14:textId="77777777">
        <w:tc>
          <w:tcPr>
            <w:tcW w:w="1552" w:type="dxa"/>
            <w:tcBorders>
              <w:top w:val="nil"/>
              <w:left w:val="single" w:color="B4C6E7" w:sz="8" w:space="0"/>
              <w:bottom w:val="single" w:color="B4C6E7" w:sz="8" w:space="0"/>
              <w:right w:val="single" w:color="B4C6E7" w:sz="8" w:space="0"/>
            </w:tcBorders>
            <w:tcMar>
              <w:top w:w="0" w:type="dxa"/>
              <w:left w:w="108" w:type="dxa"/>
              <w:bottom w:w="0" w:type="dxa"/>
              <w:right w:w="108" w:type="dxa"/>
            </w:tcMar>
            <w:hideMark/>
          </w:tcPr>
          <w:p w:rsidR="00D74F76" w:rsidP="00C518F6" w:rsidRDefault="00D74F76" w14:paraId="7B6D8B76" w14:textId="77777777">
            <w:pPr>
              <w:rPr>
                <w:rFonts w:ascii="Times New Roman" w:hAnsi="Times New Roman" w:eastAsia="Times New Roman"/>
                <w:sz w:val="24"/>
                <w:szCs w:val="24"/>
              </w:rPr>
            </w:pPr>
            <w:r>
              <w:rPr>
                <w:rFonts w:ascii="Times New Roman" w:hAnsi="Times New Roman" w:eastAsia="Times New Roman"/>
                <w:color w:val="1F497D"/>
                <w:sz w:val="24"/>
                <w:szCs w:val="24"/>
              </w:rPr>
              <w:t>1</w:t>
            </w:r>
          </w:p>
        </w:tc>
        <w:tc>
          <w:tcPr>
            <w:tcW w:w="5386" w:type="dxa"/>
            <w:tcBorders>
              <w:top w:val="nil"/>
              <w:left w:val="nil"/>
              <w:bottom w:val="single" w:color="B4C6E7" w:sz="8" w:space="0"/>
              <w:right w:val="single" w:color="B4C6E7" w:sz="8" w:space="0"/>
            </w:tcBorders>
            <w:tcMar>
              <w:top w:w="0" w:type="dxa"/>
              <w:left w:w="108" w:type="dxa"/>
              <w:bottom w:w="0" w:type="dxa"/>
              <w:right w:w="108" w:type="dxa"/>
            </w:tcMar>
            <w:hideMark/>
          </w:tcPr>
          <w:p w:rsidR="00D74F76" w:rsidP="00C518F6" w:rsidRDefault="00D74F76" w14:paraId="348C169E" w14:textId="77777777">
            <w:pPr>
              <w:rPr>
                <w:rFonts w:ascii="Times New Roman" w:hAnsi="Times New Roman" w:eastAsia="Times New Roman"/>
                <w:sz w:val="24"/>
                <w:szCs w:val="24"/>
              </w:rPr>
            </w:pPr>
            <w:r>
              <w:rPr>
                <w:rFonts w:ascii="Times New Roman" w:hAnsi="Times New Roman" w:eastAsia="Times New Roman"/>
                <w:color w:val="1F497D"/>
                <w:sz w:val="24"/>
                <w:szCs w:val="24"/>
              </w:rPr>
              <w:t>Goed</w:t>
            </w:r>
          </w:p>
        </w:tc>
      </w:tr>
      <w:tr w:rsidRPr="00CE2B81" w:rsidR="00D74F76" w:rsidTr="00C518F6" w14:paraId="5486371E" w14:textId="77777777">
        <w:tc>
          <w:tcPr>
            <w:tcW w:w="1552" w:type="dxa"/>
            <w:tcBorders>
              <w:top w:val="nil"/>
              <w:left w:val="single" w:color="B4C6E7" w:sz="8" w:space="0"/>
              <w:bottom w:val="single" w:color="B4C6E7" w:sz="8" w:space="0"/>
              <w:right w:val="single" w:color="B4C6E7" w:sz="8" w:space="0"/>
            </w:tcBorders>
            <w:tcMar>
              <w:top w:w="0" w:type="dxa"/>
              <w:left w:w="108" w:type="dxa"/>
              <w:bottom w:w="0" w:type="dxa"/>
              <w:right w:w="108" w:type="dxa"/>
            </w:tcMar>
            <w:hideMark/>
          </w:tcPr>
          <w:p w:rsidR="00D74F76" w:rsidP="00C518F6" w:rsidRDefault="00D74F76" w14:paraId="7B444AF8" w14:textId="77777777">
            <w:pPr>
              <w:rPr>
                <w:rFonts w:ascii="Times New Roman" w:hAnsi="Times New Roman" w:eastAsia="Times New Roman"/>
                <w:sz w:val="24"/>
                <w:szCs w:val="24"/>
              </w:rPr>
            </w:pPr>
            <w:r>
              <w:rPr>
                <w:rFonts w:ascii="Times New Roman" w:hAnsi="Times New Roman" w:eastAsia="Times New Roman"/>
                <w:color w:val="1F497D"/>
                <w:sz w:val="24"/>
                <w:szCs w:val="24"/>
              </w:rPr>
              <w:t>2</w:t>
            </w:r>
          </w:p>
        </w:tc>
        <w:tc>
          <w:tcPr>
            <w:tcW w:w="5386" w:type="dxa"/>
            <w:tcBorders>
              <w:top w:val="nil"/>
              <w:left w:val="nil"/>
              <w:bottom w:val="single" w:color="B4C6E7" w:sz="8" w:space="0"/>
              <w:right w:val="single" w:color="B4C6E7" w:sz="8" w:space="0"/>
            </w:tcBorders>
            <w:tcMar>
              <w:top w:w="0" w:type="dxa"/>
              <w:left w:w="108" w:type="dxa"/>
              <w:bottom w:w="0" w:type="dxa"/>
              <w:right w:w="108" w:type="dxa"/>
            </w:tcMar>
            <w:hideMark/>
          </w:tcPr>
          <w:p w:rsidRPr="00C01E72" w:rsidR="00D74F76" w:rsidP="00C518F6" w:rsidRDefault="00D74F76" w14:paraId="05FCF66C" w14:textId="77777777">
            <w:pPr>
              <w:rPr>
                <w:rFonts w:ascii="Times New Roman" w:hAnsi="Times New Roman" w:eastAsia="Times New Roman"/>
                <w:sz w:val="24"/>
                <w:szCs w:val="24"/>
                <w:lang w:val="en-US"/>
              </w:rPr>
            </w:pPr>
            <w:r>
              <w:rPr>
                <w:rFonts w:ascii="Times New Roman" w:hAnsi="Times New Roman" w:eastAsia="Times New Roman"/>
                <w:color w:val="1F497D"/>
                <w:sz w:val="24"/>
                <w:szCs w:val="24"/>
                <w:lang w:val="en-US"/>
              </w:rPr>
              <w:t>*Invalid data (in Abbott pdf report)</w:t>
            </w:r>
          </w:p>
        </w:tc>
      </w:tr>
      <w:tr w:rsidR="00D74F76" w:rsidTr="00C518F6" w14:paraId="17349534" w14:textId="77777777">
        <w:tc>
          <w:tcPr>
            <w:tcW w:w="1552" w:type="dxa"/>
            <w:tcBorders>
              <w:top w:val="nil"/>
              <w:left w:val="single" w:color="B4C6E7" w:sz="8" w:space="0"/>
              <w:bottom w:val="single" w:color="B4C6E7" w:sz="8" w:space="0"/>
              <w:right w:val="single" w:color="B4C6E7" w:sz="8" w:space="0"/>
            </w:tcBorders>
            <w:tcMar>
              <w:top w:w="0" w:type="dxa"/>
              <w:left w:w="108" w:type="dxa"/>
              <w:bottom w:w="0" w:type="dxa"/>
              <w:right w:w="108" w:type="dxa"/>
            </w:tcMar>
            <w:hideMark/>
          </w:tcPr>
          <w:p w:rsidR="00D74F76" w:rsidP="00C518F6" w:rsidRDefault="00D74F76" w14:paraId="3BFD6858" w14:textId="77777777">
            <w:pPr>
              <w:rPr>
                <w:rFonts w:ascii="Times New Roman" w:hAnsi="Times New Roman" w:eastAsia="Times New Roman"/>
                <w:sz w:val="24"/>
                <w:szCs w:val="24"/>
              </w:rPr>
            </w:pPr>
            <w:r>
              <w:rPr>
                <w:rFonts w:ascii="Times New Roman" w:hAnsi="Times New Roman" w:eastAsia="Times New Roman"/>
                <w:color w:val="1F497D"/>
                <w:sz w:val="24"/>
                <w:szCs w:val="24"/>
              </w:rPr>
              <w:t>3</w:t>
            </w:r>
          </w:p>
        </w:tc>
        <w:tc>
          <w:tcPr>
            <w:tcW w:w="5386" w:type="dxa"/>
            <w:tcBorders>
              <w:top w:val="nil"/>
              <w:left w:val="nil"/>
              <w:bottom w:val="single" w:color="B4C6E7" w:sz="8" w:space="0"/>
              <w:right w:val="single" w:color="B4C6E7" w:sz="8" w:space="0"/>
            </w:tcBorders>
            <w:tcMar>
              <w:top w:w="0" w:type="dxa"/>
              <w:left w:w="108" w:type="dxa"/>
              <w:bottom w:w="0" w:type="dxa"/>
              <w:right w:w="108" w:type="dxa"/>
            </w:tcMar>
            <w:hideMark/>
          </w:tcPr>
          <w:p w:rsidR="00D74F76" w:rsidP="00C518F6" w:rsidRDefault="00D74F76" w14:paraId="0398C7C5" w14:textId="77777777">
            <w:pPr>
              <w:rPr>
                <w:rFonts w:ascii="Times New Roman" w:hAnsi="Times New Roman" w:eastAsia="Times New Roman"/>
                <w:sz w:val="24"/>
                <w:szCs w:val="24"/>
              </w:rPr>
            </w:pPr>
            <w:r>
              <w:rPr>
                <w:rFonts w:ascii="Times New Roman" w:hAnsi="Times New Roman" w:eastAsia="Times New Roman"/>
                <w:color w:val="1F497D"/>
                <w:sz w:val="24"/>
                <w:szCs w:val="24"/>
              </w:rPr>
              <w:t>Komt blijkbaar niet voor</w:t>
            </w:r>
          </w:p>
        </w:tc>
      </w:tr>
      <w:tr w:rsidRPr="00CE2B81" w:rsidR="00D74F76" w:rsidTr="00C518F6" w14:paraId="1DB12640" w14:textId="77777777">
        <w:tc>
          <w:tcPr>
            <w:tcW w:w="1552" w:type="dxa"/>
            <w:tcBorders>
              <w:top w:val="nil"/>
              <w:left w:val="single" w:color="B4C6E7" w:sz="8" w:space="0"/>
              <w:bottom w:val="single" w:color="B4C6E7" w:sz="8" w:space="0"/>
              <w:right w:val="single" w:color="B4C6E7" w:sz="8" w:space="0"/>
            </w:tcBorders>
            <w:tcMar>
              <w:top w:w="0" w:type="dxa"/>
              <w:left w:w="108" w:type="dxa"/>
              <w:bottom w:w="0" w:type="dxa"/>
              <w:right w:w="108" w:type="dxa"/>
            </w:tcMar>
            <w:hideMark/>
          </w:tcPr>
          <w:p w:rsidR="00D74F76" w:rsidP="00C518F6" w:rsidRDefault="00D74F76" w14:paraId="574CAE0D" w14:textId="77777777">
            <w:pPr>
              <w:rPr>
                <w:rFonts w:ascii="Times New Roman" w:hAnsi="Times New Roman" w:eastAsia="Times New Roman"/>
                <w:sz w:val="24"/>
                <w:szCs w:val="24"/>
              </w:rPr>
            </w:pPr>
            <w:r>
              <w:rPr>
                <w:rFonts w:ascii="Times New Roman" w:hAnsi="Times New Roman" w:eastAsia="Times New Roman"/>
                <w:color w:val="1F497D"/>
                <w:sz w:val="24"/>
                <w:szCs w:val="24"/>
              </w:rPr>
              <w:t>4</w:t>
            </w:r>
          </w:p>
        </w:tc>
        <w:tc>
          <w:tcPr>
            <w:tcW w:w="5386" w:type="dxa"/>
            <w:tcBorders>
              <w:top w:val="nil"/>
              <w:left w:val="nil"/>
              <w:bottom w:val="single" w:color="B4C6E7" w:sz="8" w:space="0"/>
              <w:right w:val="single" w:color="B4C6E7" w:sz="8" w:space="0"/>
            </w:tcBorders>
            <w:tcMar>
              <w:top w:w="0" w:type="dxa"/>
              <w:left w:w="108" w:type="dxa"/>
              <w:bottom w:w="0" w:type="dxa"/>
              <w:right w:w="108" w:type="dxa"/>
            </w:tcMar>
            <w:hideMark/>
          </w:tcPr>
          <w:p w:rsidRPr="00C01E72" w:rsidR="00D74F76" w:rsidP="00C518F6" w:rsidRDefault="00D74F76" w14:paraId="33BE1179" w14:textId="77777777">
            <w:pPr>
              <w:rPr>
                <w:rFonts w:ascii="Times New Roman" w:hAnsi="Times New Roman" w:eastAsia="Times New Roman"/>
                <w:sz w:val="24"/>
                <w:szCs w:val="24"/>
                <w:lang w:val="en-US"/>
              </w:rPr>
            </w:pPr>
            <w:r>
              <w:rPr>
                <w:rFonts w:ascii="Times New Roman" w:hAnsi="Times New Roman" w:eastAsia="Times New Roman"/>
                <w:color w:val="1F497D"/>
                <w:sz w:val="24"/>
                <w:szCs w:val="24"/>
                <w:lang w:val="en-US"/>
              </w:rPr>
              <w:t>*No FDA reportable data in report - out of range (low?)</w:t>
            </w:r>
          </w:p>
        </w:tc>
      </w:tr>
      <w:tr w:rsidRPr="00CE2B81" w:rsidR="00D74F76" w:rsidTr="00C518F6" w14:paraId="1283C0B2" w14:textId="77777777">
        <w:tc>
          <w:tcPr>
            <w:tcW w:w="1552" w:type="dxa"/>
            <w:tcBorders>
              <w:top w:val="nil"/>
              <w:left w:val="single" w:color="B4C6E7" w:sz="8" w:space="0"/>
              <w:bottom w:val="single" w:color="B4C6E7" w:sz="8" w:space="0"/>
              <w:right w:val="single" w:color="B4C6E7" w:sz="8" w:space="0"/>
            </w:tcBorders>
            <w:tcMar>
              <w:top w:w="0" w:type="dxa"/>
              <w:left w:w="108" w:type="dxa"/>
              <w:bottom w:w="0" w:type="dxa"/>
              <w:right w:w="108" w:type="dxa"/>
            </w:tcMar>
            <w:hideMark/>
          </w:tcPr>
          <w:p w:rsidR="00D74F76" w:rsidP="00C518F6" w:rsidRDefault="00D74F76" w14:paraId="3015302E" w14:textId="77777777">
            <w:pPr>
              <w:rPr>
                <w:rFonts w:ascii="Times New Roman" w:hAnsi="Times New Roman" w:eastAsia="Times New Roman"/>
                <w:sz w:val="24"/>
                <w:szCs w:val="24"/>
              </w:rPr>
            </w:pPr>
            <w:r>
              <w:rPr>
                <w:rFonts w:ascii="Times New Roman" w:hAnsi="Times New Roman" w:eastAsia="Times New Roman"/>
                <w:color w:val="1F497D"/>
                <w:sz w:val="24"/>
                <w:szCs w:val="24"/>
              </w:rPr>
              <w:t>5</w:t>
            </w:r>
          </w:p>
        </w:tc>
        <w:tc>
          <w:tcPr>
            <w:tcW w:w="5386" w:type="dxa"/>
            <w:tcBorders>
              <w:top w:val="nil"/>
              <w:left w:val="nil"/>
              <w:bottom w:val="single" w:color="B4C6E7" w:sz="8" w:space="0"/>
              <w:right w:val="single" w:color="B4C6E7" w:sz="8" w:space="0"/>
            </w:tcBorders>
            <w:tcMar>
              <w:top w:w="0" w:type="dxa"/>
              <w:left w:w="108" w:type="dxa"/>
              <w:bottom w:w="0" w:type="dxa"/>
              <w:right w:w="108" w:type="dxa"/>
            </w:tcMar>
            <w:hideMark/>
          </w:tcPr>
          <w:p w:rsidRPr="00C01E72" w:rsidR="00D74F76" w:rsidP="00C518F6" w:rsidRDefault="00D74F76" w14:paraId="37E620C4" w14:textId="77777777">
            <w:pPr>
              <w:rPr>
                <w:rFonts w:ascii="Times New Roman" w:hAnsi="Times New Roman" w:eastAsia="Times New Roman"/>
                <w:sz w:val="24"/>
                <w:szCs w:val="24"/>
                <w:lang w:val="en-US"/>
              </w:rPr>
            </w:pPr>
            <w:r>
              <w:rPr>
                <w:rFonts w:ascii="Times New Roman" w:hAnsi="Times New Roman" w:eastAsia="Times New Roman"/>
                <w:color w:val="1F497D"/>
                <w:sz w:val="24"/>
                <w:szCs w:val="24"/>
                <w:lang w:val="en-US"/>
              </w:rPr>
              <w:t>s flag in report - out of range (high)</w:t>
            </w:r>
          </w:p>
        </w:tc>
      </w:tr>
    </w:tbl>
    <w:p w:rsidRPr="00C01E72" w:rsidR="00D74F76" w:rsidP="00D74F76" w:rsidRDefault="00D74F76" w14:paraId="638416B2" w14:textId="77777777">
      <w:pPr>
        <w:rPr>
          <w:rFonts w:ascii="Times New Roman" w:hAnsi="Times New Roman" w:eastAsia="Times New Roman"/>
          <w:color w:val="000000"/>
          <w:sz w:val="24"/>
          <w:szCs w:val="24"/>
          <w:lang w:val="en-US"/>
        </w:rPr>
      </w:pPr>
      <w:r>
        <w:rPr>
          <w:rFonts w:eastAsia="Times New Roman" w:cs="Calibri"/>
          <w:color w:val="000000"/>
          <w:sz w:val="24"/>
          <w:szCs w:val="24"/>
          <w:lang w:val="en-US"/>
        </w:rPr>
        <w:t> </w:t>
      </w:r>
    </w:p>
    <w:p w:rsidRPr="00C01E72" w:rsidR="00D74F76" w:rsidP="00D74F76" w:rsidRDefault="00D74F76" w14:paraId="5D67A70B" w14:textId="77777777">
      <w:pPr>
        <w:rPr>
          <w:lang w:val="en-US"/>
        </w:rPr>
      </w:pPr>
    </w:p>
    <w:p w:rsidR="00D74F76" w:rsidP="00D74F76" w:rsidRDefault="00D74F76" w14:paraId="6C803EEA" w14:textId="77777777">
      <w:r>
        <w:t>*--------------------------------------------------------</w:t>
      </w:r>
    </w:p>
    <w:p w:rsidR="00D74F76" w:rsidP="00D74F76" w:rsidRDefault="00D74F76" w14:paraId="0EFA82C2" w14:textId="77777777">
      <w:pPr>
        <w:rPr>
          <w:rFonts w:eastAsia="Times New Roman" w:cs="Calibri"/>
          <w:color w:val="000000"/>
        </w:rPr>
      </w:pPr>
      <w:r>
        <w:rPr>
          <w:rFonts w:eastAsia="Times New Roman" w:cs="Calibri"/>
          <w:color w:val="000000"/>
        </w:rPr>
        <w:t>Kolommen die beginnen met c_s_ bevatten zogenaamde suspect vlaggen voor bijbehorende c_b_ kolommen. Deze hebben waarden tussen 1 en 5.</w:t>
      </w:r>
    </w:p>
    <w:p w:rsidR="00D74F76" w:rsidP="00D74F76" w:rsidRDefault="00D74F76" w14:paraId="3B7707BF" w14:textId="77777777">
      <w:pPr>
        <w:rPr>
          <w:rFonts w:eastAsia="Times New Roman" w:cs="Calibri"/>
          <w:color w:val="000000"/>
        </w:rPr>
      </w:pPr>
      <w:r>
        <w:rPr>
          <w:rFonts w:eastAsia="Times New Roman" w:cs="Calibri"/>
          <w:color w:val="000000"/>
        </w:rPr>
        <w:t>1=uitslag is OK</w:t>
      </w:r>
    </w:p>
    <w:p w:rsidR="00D74F76" w:rsidP="00D74F76" w:rsidRDefault="00D74F76" w14:paraId="6070F7DC" w14:textId="77777777">
      <w:pPr>
        <w:rPr>
          <w:rFonts w:eastAsia="Times New Roman" w:cs="Calibri"/>
          <w:color w:val="000000"/>
        </w:rPr>
      </w:pPr>
      <w:r>
        <w:rPr>
          <w:rFonts w:eastAsia="Times New Roman" w:cs="Calibri"/>
          <w:color w:val="000000"/>
        </w:rPr>
        <w:t>2=ínvalid data</w:t>
      </w:r>
    </w:p>
    <w:p w:rsidR="00D74F76" w:rsidP="00D74F76" w:rsidRDefault="00D74F76" w14:paraId="68E1AC14" w14:textId="77777777">
      <w:pPr>
        <w:rPr>
          <w:rFonts w:eastAsia="Times New Roman" w:cs="Calibri"/>
          <w:color w:val="000000"/>
        </w:rPr>
      </w:pPr>
      <w:r>
        <w:rPr>
          <w:rFonts w:eastAsia="Times New Roman" w:cs="Calibri"/>
          <w:color w:val="000000"/>
        </w:rPr>
        <w:t>4=no (FDA) reportable data</w:t>
      </w:r>
    </w:p>
    <w:p w:rsidRPr="00C01E72" w:rsidR="00D74F76" w:rsidP="00D74F76" w:rsidRDefault="00D74F76" w14:paraId="34937074" w14:textId="77777777">
      <w:pPr>
        <w:rPr>
          <w:rFonts w:eastAsia="Times New Roman" w:cs="Calibri"/>
          <w:color w:val="000000"/>
          <w:lang w:val="en-US"/>
        </w:rPr>
      </w:pPr>
      <w:r>
        <w:rPr>
          <w:rFonts w:eastAsia="Times New Roman" w:cs="Calibri"/>
          <w:color w:val="000000"/>
          <w:lang w:val="en-US"/>
        </w:rPr>
        <w:t>5=out of range (suspect flag in reporting)</w:t>
      </w:r>
    </w:p>
    <w:p w:rsidRPr="00C01E72" w:rsidR="00D74F76" w:rsidP="00D74F76" w:rsidRDefault="00D74F76" w14:paraId="174DEF48" w14:textId="77777777">
      <w:pPr>
        <w:rPr>
          <w:rFonts w:eastAsia="Times New Roman" w:cs="Calibri"/>
          <w:color w:val="000000"/>
          <w:lang w:val="en-US"/>
        </w:rPr>
      </w:pPr>
      <w:r>
        <w:rPr>
          <w:rFonts w:eastAsia="Times New Roman" w:cs="Calibri"/>
          <w:color w:val="000000"/>
          <w:lang w:val="en-US"/>
        </w:rPr>
        <w:t> </w:t>
      </w:r>
    </w:p>
    <w:p w:rsidR="00D74F76" w:rsidP="00D74F76" w:rsidRDefault="00D74F76" w14:paraId="23E1482B" w14:textId="77777777">
      <w:pPr>
        <w:rPr>
          <w:rFonts w:eastAsia="Times New Roman" w:cs="Calibri"/>
          <w:color w:val="000000"/>
        </w:rPr>
      </w:pPr>
      <w:r>
        <w:rPr>
          <w:rFonts w:eastAsia="Times New Roman" w:cs="Calibri"/>
          <w:color w:val="000000"/>
        </w:rPr>
        <w:t>Bijgaand in excel een datadictionary voor de 140 variabelen in deze file.</w:t>
      </w:r>
    </w:p>
    <w:p w:rsidR="00D74F76" w:rsidP="00D74F76" w:rsidRDefault="00D74F76" w14:paraId="149A5724" w14:textId="77777777">
      <w:r>
        <w:t>*--------------------------------------------------------</w:t>
      </w:r>
    </w:p>
    <w:p w:rsidR="00D74F76" w:rsidP="00D74F76" w:rsidRDefault="00D74F76" w14:paraId="000DB86E" w14:textId="77777777">
      <w:pPr>
        <w:rPr>
          <w:rFonts w:eastAsia="Times New Roman" w:cs="Calibri"/>
          <w:color w:val="000000"/>
          <w:sz w:val="21"/>
          <w:szCs w:val="21"/>
        </w:rPr>
      </w:pPr>
      <w:r>
        <w:rPr>
          <w:rFonts w:eastAsia="Times New Roman" w:cs="Calibri"/>
          <w:color w:val="000000"/>
          <w:sz w:val="21"/>
          <w:szCs w:val="21"/>
        </w:rPr>
        <w:t>Bijgaand de files zoals maandag besproken. Het zijn 3 bestanden met:</w:t>
      </w:r>
    </w:p>
    <w:p w:rsidR="00D74F76" w:rsidP="00D74F76" w:rsidRDefault="00D74F76" w14:paraId="2968F7DA" w14:textId="77777777">
      <w:pPr>
        <w:rPr>
          <w:rFonts w:eastAsia="Times New Roman" w:cs="Calibri"/>
          <w:color w:val="000000"/>
          <w:sz w:val="21"/>
          <w:szCs w:val="21"/>
        </w:rPr>
      </w:pPr>
      <w:r>
        <w:rPr>
          <w:rFonts w:eastAsia="Times New Roman" w:cs="Calibri"/>
          <w:color w:val="000000"/>
          <w:sz w:val="21"/>
          <w:szCs w:val="21"/>
        </w:rPr>
        <w:t>-Patienten</w:t>
      </w:r>
    </w:p>
    <w:p w:rsidR="00D74F76" w:rsidP="00D74F76" w:rsidRDefault="00D74F76" w14:paraId="3AF94043" w14:textId="77777777">
      <w:pPr>
        <w:rPr>
          <w:rFonts w:eastAsia="Times New Roman" w:cs="Calibri"/>
          <w:color w:val="000000"/>
          <w:sz w:val="21"/>
          <w:szCs w:val="21"/>
        </w:rPr>
      </w:pPr>
      <w:r>
        <w:rPr>
          <w:rFonts w:eastAsia="Times New Roman" w:cs="Calibri"/>
          <w:color w:val="000000"/>
          <w:sz w:val="21"/>
          <w:szCs w:val="21"/>
        </w:rPr>
        <w:t>-Bloedtransfusies</w:t>
      </w:r>
    </w:p>
    <w:p w:rsidR="00D74F76" w:rsidP="00D74F76" w:rsidRDefault="00D74F76" w14:paraId="07231832" w14:textId="77777777">
      <w:pPr>
        <w:rPr>
          <w:rFonts w:eastAsia="Times New Roman" w:cs="Calibri"/>
          <w:color w:val="000000"/>
          <w:sz w:val="21"/>
          <w:szCs w:val="21"/>
        </w:rPr>
      </w:pPr>
      <w:r>
        <w:rPr>
          <w:rFonts w:eastAsia="Times New Roman" w:cs="Calibri"/>
          <w:color w:val="000000"/>
          <w:sz w:val="21"/>
          <w:szCs w:val="21"/>
        </w:rPr>
        <w:t>-Celldynmetingen.</w:t>
      </w:r>
    </w:p>
    <w:p w:rsidR="00D74F76" w:rsidP="00D74F76" w:rsidRDefault="00D74F76" w14:paraId="6863DF13" w14:textId="77777777">
      <w:pPr>
        <w:rPr>
          <w:rFonts w:eastAsia="Times New Roman" w:cs="Calibri"/>
          <w:color w:val="000000"/>
          <w:sz w:val="21"/>
          <w:szCs w:val="21"/>
        </w:rPr>
      </w:pPr>
    </w:p>
    <w:p w:rsidR="00D74F76" w:rsidP="00D74F76" w:rsidRDefault="00D74F76" w14:paraId="5A71BC7C" w14:textId="77777777">
      <w:pPr>
        <w:rPr>
          <w:rFonts w:eastAsia="Times New Roman" w:cs="Calibri"/>
          <w:color w:val="000000"/>
          <w:sz w:val="21"/>
          <w:szCs w:val="21"/>
        </w:rPr>
      </w:pPr>
      <w:r>
        <w:rPr>
          <w:rFonts w:eastAsia="Times New Roman" w:cs="Calibri"/>
          <w:color w:val="000000"/>
          <w:sz w:val="21"/>
          <w:szCs w:val="21"/>
        </w:rPr>
        <w:t>Daarnaast een excel bestand met eenvoudige beschrijving van de inhoud van de bestanden. Het betreft dus NICU opnames in 2017 waarbij kind geboren is in UMCU (in diezelfde opname). De patientenfile bevat de episode per afdeling van deze opname. Dus indien patient verhuist tijdens de opname ontstaat er een extra regel in de patientenfile.</w:t>
      </w:r>
    </w:p>
    <w:p w:rsidR="00D74F76" w:rsidP="00D74F76" w:rsidRDefault="00D74F76" w14:paraId="5858C00E" w14:textId="77777777">
      <w:pPr>
        <w:rPr>
          <w:rFonts w:eastAsia="Times New Roman" w:cs="Calibri"/>
          <w:color w:val="000000"/>
          <w:sz w:val="21"/>
          <w:szCs w:val="21"/>
        </w:rPr>
      </w:pPr>
    </w:p>
    <w:p w:rsidR="00D74F76" w:rsidP="00D74F76" w:rsidRDefault="00D74F76" w14:paraId="5FCCBF36" w14:textId="77777777">
      <w:pPr>
        <w:rPr>
          <w:rFonts w:eastAsia="Times New Roman" w:cs="Calibri"/>
          <w:color w:val="000000"/>
          <w:sz w:val="21"/>
          <w:szCs w:val="21"/>
        </w:rPr>
      </w:pPr>
      <w:r>
        <w:rPr>
          <w:rFonts w:eastAsia="Times New Roman" w:cs="Calibri"/>
          <w:color w:val="000000"/>
          <w:sz w:val="21"/>
          <w:szCs w:val="21"/>
        </w:rPr>
        <w:t>De celldyn file bevat alle celldyn metingen-momenten voor deze patienten. Ik heb de rode bloedcel gerelateerde parameters geselecteerd inclusief de erythroblasten. Van een aantal parameters heb ik naast de waarde ook de zogenaamde 'suspect vlag' meegenomen. Voor bijvoorbeeld Erythroblasten =C_b_NRBC  is dat parameter c_s_NRBC. Deze kan volgende waarden hebben:</w:t>
      </w:r>
    </w:p>
    <w:p w:rsidR="00D74F76" w:rsidP="00D74F76" w:rsidRDefault="00D74F76" w14:paraId="4CD06A8F" w14:textId="77777777">
      <w:pPr>
        <w:rPr>
          <w:rFonts w:eastAsia="Times New Roman" w:cs="Calibri"/>
          <w:color w:val="000000"/>
        </w:rPr>
      </w:pPr>
      <w:r>
        <w:rPr>
          <w:rFonts w:eastAsia="Times New Roman" w:cs="Calibri"/>
          <w:color w:val="000000"/>
        </w:rPr>
        <w:t>1=uitslag is OK</w:t>
      </w:r>
    </w:p>
    <w:p w:rsidR="00D74F76" w:rsidP="00D74F76" w:rsidRDefault="00D74F76" w14:paraId="7294D806" w14:textId="77777777">
      <w:pPr>
        <w:rPr>
          <w:rFonts w:eastAsia="Times New Roman" w:cs="Calibri"/>
          <w:color w:val="000000"/>
        </w:rPr>
      </w:pPr>
      <w:r>
        <w:rPr>
          <w:rFonts w:eastAsia="Times New Roman" w:cs="Calibri"/>
          <w:color w:val="000000"/>
        </w:rPr>
        <w:t>2=ínvalid data</w:t>
      </w:r>
    </w:p>
    <w:p w:rsidR="00D74F76" w:rsidP="00D74F76" w:rsidRDefault="00D74F76" w14:paraId="5330437B" w14:textId="77777777">
      <w:pPr>
        <w:rPr>
          <w:rFonts w:eastAsia="Times New Roman" w:cs="Calibri"/>
          <w:color w:val="000000"/>
        </w:rPr>
      </w:pPr>
      <w:r>
        <w:rPr>
          <w:rFonts w:eastAsia="Times New Roman" w:cs="Calibri"/>
          <w:color w:val="000000"/>
        </w:rPr>
        <w:t>4=no (FDA) reportable data</w:t>
      </w:r>
    </w:p>
    <w:p w:rsidRPr="00C01E72" w:rsidR="00D74F76" w:rsidP="00D74F76" w:rsidRDefault="00D74F76" w14:paraId="7D99B5B3" w14:textId="77777777">
      <w:pPr>
        <w:rPr>
          <w:rFonts w:eastAsia="Times New Roman" w:cs="Calibri"/>
          <w:color w:val="000000"/>
          <w:lang w:val="en-US"/>
        </w:rPr>
      </w:pPr>
      <w:r>
        <w:rPr>
          <w:rFonts w:eastAsia="Times New Roman" w:cs="Calibri"/>
          <w:color w:val="000000"/>
          <w:lang w:val="en-US"/>
        </w:rPr>
        <w:t>5=out of range (suspect flag in reporting)</w:t>
      </w:r>
    </w:p>
    <w:p w:rsidRPr="00C01E72" w:rsidR="00D74F76" w:rsidP="00D74F76" w:rsidRDefault="00D74F76" w14:paraId="0CDC8313" w14:textId="77777777">
      <w:pPr>
        <w:rPr>
          <w:rFonts w:eastAsia="Times New Roman" w:cs="Calibri"/>
          <w:color w:val="000000"/>
          <w:sz w:val="21"/>
          <w:szCs w:val="21"/>
          <w:lang w:val="en-US"/>
        </w:rPr>
      </w:pPr>
    </w:p>
    <w:p w:rsidR="00D74F76" w:rsidP="00D74F76" w:rsidRDefault="00D74F76" w14:paraId="029D2AE0" w14:textId="77777777">
      <w:pPr>
        <w:rPr>
          <w:rFonts w:eastAsia="Times New Roman" w:cs="Calibri"/>
          <w:color w:val="000000"/>
          <w:sz w:val="21"/>
          <w:szCs w:val="21"/>
        </w:rPr>
      </w:pPr>
      <w:r>
        <w:rPr>
          <w:rFonts w:eastAsia="Times New Roman" w:cs="Calibri"/>
          <w:color w:val="000000"/>
          <w:sz w:val="21"/>
          <w:szCs w:val="21"/>
        </w:rPr>
        <w:t>Omdat we toch de grenzen opzoeken lijkt het me goed om, voor dat we iets willen publiceren, met deze vlaggen rekening houden.</w:t>
      </w:r>
    </w:p>
    <w:p w:rsidR="00D74F76" w:rsidP="00D74F76" w:rsidRDefault="00D74F76" w14:paraId="628284FA" w14:textId="77777777">
      <w:pPr>
        <w:rPr>
          <w:rFonts w:eastAsia="Times New Roman" w:cs="Calibri"/>
        </w:rPr>
      </w:pPr>
    </w:p>
    <w:p w:rsidR="00D74F76" w:rsidP="00D74F76" w:rsidRDefault="00D74F76" w14:paraId="44344E1A" w14:textId="77777777"/>
    <w:p w:rsidR="00D74F76" w:rsidP="00D74F76" w:rsidRDefault="00D74F76" w14:paraId="25A51FC7" w14:textId="77777777"/>
    <w:p w:rsidR="00D74F76" w:rsidP="00D74F76" w:rsidRDefault="00D74F76" w14:paraId="4AC0D116" w14:textId="77777777">
      <w:pPr>
        <w:spacing w:after="160" w:line="259" w:lineRule="auto"/>
      </w:pPr>
      <w:r>
        <w:br w:type="page"/>
      </w:r>
    </w:p>
    <w:p w:rsidR="00D74F76" w:rsidP="00D74F76" w:rsidRDefault="00D74F76" w14:paraId="622210E2" w14:textId="77777777">
      <w:r>
        <w:t>Concept opbouw instructiedocument</w:t>
      </w:r>
    </w:p>
    <w:p w:rsidR="00D74F76" w:rsidP="00D74F76" w:rsidRDefault="00D74F76" w14:paraId="4FEE8A6A" w14:textId="77777777">
      <w:pPr>
        <w:pStyle w:val="ListParagraph"/>
        <w:numPr>
          <w:ilvl w:val="0"/>
          <w:numId w:val="1"/>
        </w:numPr>
      </w:pPr>
      <w:r>
        <w:t>Herhaling van de klinische vraagstelling</w:t>
      </w:r>
    </w:p>
    <w:p w:rsidR="00D74F76" w:rsidP="00D74F76" w:rsidRDefault="00D74F76" w14:paraId="0D40D5F5" w14:textId="77777777">
      <w:pPr>
        <w:pStyle w:val="ListParagraph"/>
        <w:numPr>
          <w:ilvl w:val="1"/>
          <w:numId w:val="1"/>
        </w:numPr>
      </w:pPr>
      <w:r>
        <w:t>Biologie</w:t>
      </w:r>
    </w:p>
    <w:p w:rsidR="00D74F76" w:rsidP="00D74F76" w:rsidRDefault="00D74F76" w14:paraId="0B5CDC7E" w14:textId="77777777">
      <w:pPr>
        <w:pStyle w:val="ListParagraph"/>
        <w:numPr>
          <w:ilvl w:val="2"/>
          <w:numId w:val="1"/>
        </w:numPr>
      </w:pPr>
      <w:r>
        <w:t>Generieke populatie</w:t>
      </w:r>
    </w:p>
    <w:p w:rsidR="00D74F76" w:rsidP="00D74F76" w:rsidRDefault="00D74F76" w14:paraId="04838201" w14:textId="77777777">
      <w:pPr>
        <w:pStyle w:val="ListParagraph"/>
        <w:numPr>
          <w:ilvl w:val="2"/>
          <w:numId w:val="1"/>
        </w:numPr>
      </w:pPr>
      <w:r>
        <w:t>Specifieke populatie met algemeen bekende bijzondere kenmerken in bloedbeeld</w:t>
      </w:r>
    </w:p>
    <w:p w:rsidR="00D74F76" w:rsidP="00D74F76" w:rsidRDefault="00D74F76" w14:paraId="441F04A1" w14:textId="77777777">
      <w:pPr>
        <w:pStyle w:val="ListParagraph"/>
        <w:numPr>
          <w:ilvl w:val="1"/>
          <w:numId w:val="1"/>
        </w:numPr>
      </w:pPr>
      <w:r>
        <w:t>Workflow/logistiek</w:t>
      </w:r>
    </w:p>
    <w:p w:rsidR="00D74F76" w:rsidP="00D74F76" w:rsidRDefault="00D74F76" w14:paraId="75016B07" w14:textId="77777777">
      <w:pPr>
        <w:pStyle w:val="ListParagraph"/>
        <w:numPr>
          <w:ilvl w:val="2"/>
          <w:numId w:val="1"/>
        </w:numPr>
      </w:pPr>
      <w:r>
        <w:t>Doorlooptijd</w:t>
      </w:r>
    </w:p>
    <w:p w:rsidR="00D74F76" w:rsidP="00D74F76" w:rsidRDefault="00D74F76" w14:paraId="5273E3E1" w14:textId="77777777">
      <w:pPr>
        <w:pStyle w:val="ListParagraph"/>
        <w:numPr>
          <w:ilvl w:val="2"/>
          <w:numId w:val="1"/>
        </w:numPr>
      </w:pPr>
      <w:r>
        <w:t># foutmeldingen</w:t>
      </w:r>
    </w:p>
    <w:p w:rsidR="00D74F76" w:rsidP="00D74F76" w:rsidRDefault="00D74F76" w14:paraId="42F9FDCA" w14:textId="77777777">
      <w:pPr>
        <w:pStyle w:val="ListParagraph"/>
        <w:numPr>
          <w:ilvl w:val="0"/>
          <w:numId w:val="1"/>
        </w:numPr>
      </w:pPr>
      <w:r>
        <w:t>Opbouw bestand en bronnen, verwijzen naar dataflow, korte beschrijving</w:t>
      </w:r>
    </w:p>
    <w:p w:rsidR="00D74F76" w:rsidP="00D74F76" w:rsidRDefault="00D74F76" w14:paraId="0B89FA10" w14:textId="77777777">
      <w:pPr>
        <w:pStyle w:val="ListParagraph"/>
        <w:numPr>
          <w:ilvl w:val="0"/>
          <w:numId w:val="1"/>
        </w:numPr>
      </w:pPr>
      <w:r>
        <w:t xml:space="preserve">Parameter types </w:t>
      </w:r>
    </w:p>
    <w:p w:rsidR="00D74F76" w:rsidP="00D74F76" w:rsidRDefault="00D74F76" w14:paraId="474AFCD2" w14:textId="77777777">
      <w:pPr>
        <w:pStyle w:val="ListParagraph"/>
        <w:numPr>
          <w:ilvl w:val="1"/>
          <w:numId w:val="1"/>
        </w:numPr>
      </w:pPr>
      <w:r>
        <w:t>Betekenis van parameter types</w:t>
      </w:r>
    </w:p>
    <w:p w:rsidR="00D74F76" w:rsidP="00D74F76" w:rsidRDefault="00D74F76" w14:paraId="22D1E94B" w14:textId="77777777">
      <w:pPr>
        <w:pStyle w:val="ListParagraph"/>
        <w:numPr>
          <w:ilvl w:val="1"/>
          <w:numId w:val="1"/>
        </w:numPr>
      </w:pPr>
      <w:r>
        <w:t>Selectiekeuzes en impact</w:t>
      </w:r>
    </w:p>
    <w:p w:rsidRPr="000659D7" w:rsidR="00D74F76" w:rsidP="00D74F76" w:rsidRDefault="00D74F76" w14:paraId="69EFB663" w14:textId="77777777">
      <w:pPr>
        <w:pStyle w:val="ListParagraph"/>
        <w:numPr>
          <w:ilvl w:val="1"/>
          <w:numId w:val="1"/>
        </w:numPr>
      </w:pPr>
      <w:r w:rsidRPr="000659D7">
        <w:t xml:space="preserve">Beslisboom </w:t>
      </w:r>
    </w:p>
    <w:p w:rsidRPr="000659D7" w:rsidR="00D74F76" w:rsidP="00D74F76" w:rsidRDefault="00D74F76" w14:paraId="2C34F37F" w14:textId="77777777">
      <w:pPr>
        <w:pStyle w:val="ListParagraph"/>
        <w:numPr>
          <w:ilvl w:val="2"/>
          <w:numId w:val="1"/>
        </w:numPr>
      </w:pPr>
      <w:r w:rsidRPr="000659D7">
        <w:t>biologievraag in generieke populatie</w:t>
      </w:r>
    </w:p>
    <w:p w:rsidR="00D74F76" w:rsidP="00D74F76" w:rsidRDefault="00D74F76" w14:paraId="066E0876" w14:textId="77777777">
      <w:pPr>
        <w:pStyle w:val="ListParagraph"/>
        <w:numPr>
          <w:ilvl w:val="2"/>
          <w:numId w:val="1"/>
        </w:numPr>
      </w:pPr>
      <w:r w:rsidRPr="000659D7">
        <w:t>Specifieke populatie</w:t>
      </w:r>
      <w:r>
        <w:t>s, en workflow/logistiek</w:t>
      </w:r>
      <w:r w:rsidRPr="000659D7">
        <w:t>: op maat, met domeinexpert</w:t>
      </w:r>
      <w:r>
        <w:t>(s)</w:t>
      </w:r>
    </w:p>
    <w:p w:rsidR="00D74F76" w:rsidP="00D74F76" w:rsidRDefault="00D74F76" w14:paraId="4647489F" w14:textId="77777777"/>
    <w:sectPr w:rsidR="00D74F76">
      <w:pgSz w:w="11906" w:h="16838" w:orient="portrait"/>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CH(" w:author="Chon-2, H. (Helena)" w:date="2021-11-22T10:02:00Z" w:id="5">
    <w:p w:rsidR="00AA73F6" w:rsidRDefault="006723DB" w14:paraId="4016AC37" w14:textId="77B7DD8F">
      <w:pPr>
        <w:pStyle w:val="CommentText"/>
      </w:pPr>
      <w:r>
        <w:rPr>
          <w:rStyle w:val="CommentReference"/>
        </w:rPr>
        <w:annotationRef/>
      </w:r>
      <w:r>
        <w:t>Alleen geselecteerde</w:t>
      </w:r>
    </w:p>
  </w:comment>
  <w:comment w:initials="CH(" w:author="Chon-2, H. (Helena)" w:date="2021-11-22T10:02:00Z" w:id="6">
    <w:p w:rsidR="006723DB" w:rsidRDefault="006723DB" w14:paraId="5616E883" w14:textId="77777777">
      <w:pPr>
        <w:pStyle w:val="CommentText"/>
      </w:pPr>
      <w:r>
        <w:rPr>
          <w:rStyle w:val="CommentReference"/>
        </w:rPr>
        <w:annotationRef/>
      </w:r>
      <w:r>
        <w:t xml:space="preserve">Wel/niet </w:t>
      </w:r>
      <w:r>
        <w:t>opvraagbaar voor onderzoekers?</w:t>
      </w:r>
    </w:p>
  </w:comment>
  <w:comment w:initials="GMd(" w:author="Groot-3, M.C.H. de (Mark)" w:date="2021-11-25T11:46:00Z" w:id="7">
    <w:p w:rsidR="00AA73F6" w:rsidRDefault="00AA73F6" w14:paraId="7413378D" w14:textId="3A339974">
      <w:pPr>
        <w:pStyle w:val="CommentText"/>
      </w:pPr>
      <w:r>
        <w:rPr>
          <w:rStyle w:val="CommentReference"/>
        </w:rPr>
        <w:annotationRef/>
      </w:r>
      <w:r>
        <w:t xml:space="preserve">Dit </w:t>
      </w:r>
      <w:r>
        <w:t>is vreselijk moeilijk, maar juist heel wenselijk.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6AC37" w15:done="1"/>
  <w15:commentEx w15:paraId="5616E883" w15:done="0"/>
  <w15:commentEx w15:paraId="7413378D" w15:paraIdParent="5616E8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16AC37" w16cid:durableId="255340F4"/>
  <w16cid:commentId w16cid:paraId="5616E883" w16cid:durableId="255340F5"/>
  <w16cid:commentId w16cid:paraId="7413378D" w16cid:durableId="255340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00F0"/>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2F2971"/>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6A4E53"/>
    <w:multiLevelType w:val="hybridMultilevel"/>
    <w:tmpl w:val="1202444E"/>
    <w:lvl w:ilvl="0" w:tplc="3BDCBF14">
      <w:start w:val="1"/>
      <w:numFmt w:val="lowerLetter"/>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2AB52193"/>
    <w:multiLevelType w:val="multilevel"/>
    <w:tmpl w:val="0413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2CE16537"/>
    <w:multiLevelType w:val="hybridMultilevel"/>
    <w:tmpl w:val="548280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A64869"/>
    <w:multiLevelType w:val="hybridMultilevel"/>
    <w:tmpl w:val="F09404CA"/>
    <w:lvl w:ilvl="0" w:tplc="4AB21C4C">
      <w:numFmt w:val="bullet"/>
      <w:lvlText w:val="-"/>
      <w:lvlJc w:val="left"/>
      <w:pPr>
        <w:ind w:left="720" w:hanging="360"/>
      </w:pPr>
      <w:rPr>
        <w:rFonts w:hint="default" w:ascii="Calibri" w:hAnsi="Calibri" w:eastAsiaTheme="minorEastAsia"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6" w15:restartNumberingAfterBreak="0">
    <w:nsid w:val="37767A5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F650F48"/>
    <w:multiLevelType w:val="hybridMultilevel"/>
    <w:tmpl w:val="D8109B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1711782"/>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6392159"/>
    <w:multiLevelType w:val="multilevel"/>
    <w:tmpl w:val="0413001D"/>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57BD463C"/>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CC91896"/>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0FF2F86"/>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9590D2F"/>
    <w:multiLevelType w:val="hybridMultilevel"/>
    <w:tmpl w:val="4FF4B69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3"/>
  </w:num>
  <w:num w:numId="2">
    <w:abstractNumId w:val="4"/>
  </w:num>
  <w:num w:numId="3">
    <w:abstractNumId w:val="9"/>
  </w:num>
  <w:num w:numId="4">
    <w:abstractNumId w:val="2"/>
  </w:num>
  <w:num w:numId="5">
    <w:abstractNumId w:val="1"/>
  </w:num>
  <w:num w:numId="6">
    <w:abstractNumId w:val="8"/>
  </w:num>
  <w:num w:numId="7">
    <w:abstractNumId w:val="0"/>
  </w:num>
  <w:num w:numId="8">
    <w:abstractNumId w:val="3"/>
  </w:num>
  <w:num w:numId="9">
    <w:abstractNumId w:val="11"/>
  </w:num>
  <w:num w:numId="10">
    <w:abstractNumId w:val="12"/>
  </w:num>
  <w:num w:numId="11">
    <w:abstractNumId w:val="10"/>
  </w:num>
  <w:num w:numId="12">
    <w:abstractNumId w:val="6"/>
  </w:num>
  <w:num w:numId="13">
    <w:abstractNumId w:val="5"/>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on-2, H. (Helena)">
    <w15:presenceInfo w15:providerId="AD" w15:userId="S-1-5-21-259876232-2311697445-3510696487-341807"/>
  </w15:person>
  <w15:person w15:author="Groot-3, M.C.H. de (Mark)">
    <w15:presenceInfo w15:providerId="AD" w15:userId="S-1-5-21-259876232-2311697445-3510696487-2053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BD6"/>
    <w:rsid w:val="00004027"/>
    <w:rsid w:val="00027235"/>
    <w:rsid w:val="00034639"/>
    <w:rsid w:val="00036B56"/>
    <w:rsid w:val="000659D7"/>
    <w:rsid w:val="00094953"/>
    <w:rsid w:val="00097238"/>
    <w:rsid w:val="000B1FE9"/>
    <w:rsid w:val="000E5CDF"/>
    <w:rsid w:val="0016085E"/>
    <w:rsid w:val="001C5BCD"/>
    <w:rsid w:val="001F5185"/>
    <w:rsid w:val="00231F4E"/>
    <w:rsid w:val="00274383"/>
    <w:rsid w:val="002E793F"/>
    <w:rsid w:val="00311A74"/>
    <w:rsid w:val="00334E88"/>
    <w:rsid w:val="00365974"/>
    <w:rsid w:val="00367454"/>
    <w:rsid w:val="00381657"/>
    <w:rsid w:val="003B0563"/>
    <w:rsid w:val="003C7F8B"/>
    <w:rsid w:val="00407B88"/>
    <w:rsid w:val="00433CE1"/>
    <w:rsid w:val="00452EE4"/>
    <w:rsid w:val="004C39E8"/>
    <w:rsid w:val="004C749F"/>
    <w:rsid w:val="004D2C7F"/>
    <w:rsid w:val="004D4AE4"/>
    <w:rsid w:val="004F3947"/>
    <w:rsid w:val="004F4019"/>
    <w:rsid w:val="00513D5B"/>
    <w:rsid w:val="00513DDB"/>
    <w:rsid w:val="005216B9"/>
    <w:rsid w:val="00531E8F"/>
    <w:rsid w:val="0059127F"/>
    <w:rsid w:val="00597D65"/>
    <w:rsid w:val="005B3536"/>
    <w:rsid w:val="005F799D"/>
    <w:rsid w:val="00601D1C"/>
    <w:rsid w:val="0061487C"/>
    <w:rsid w:val="006225EB"/>
    <w:rsid w:val="00661AB6"/>
    <w:rsid w:val="006723DB"/>
    <w:rsid w:val="00684358"/>
    <w:rsid w:val="00686DF1"/>
    <w:rsid w:val="006A05A5"/>
    <w:rsid w:val="0079567A"/>
    <w:rsid w:val="0083454E"/>
    <w:rsid w:val="008462D1"/>
    <w:rsid w:val="008B0874"/>
    <w:rsid w:val="009417C6"/>
    <w:rsid w:val="009A2DE6"/>
    <w:rsid w:val="009A3147"/>
    <w:rsid w:val="009D5447"/>
    <w:rsid w:val="009E4CCA"/>
    <w:rsid w:val="009F198F"/>
    <w:rsid w:val="009F3612"/>
    <w:rsid w:val="00A2507D"/>
    <w:rsid w:val="00A51FFE"/>
    <w:rsid w:val="00A57CD1"/>
    <w:rsid w:val="00A674E3"/>
    <w:rsid w:val="00AA5767"/>
    <w:rsid w:val="00AA73F6"/>
    <w:rsid w:val="00AD38E9"/>
    <w:rsid w:val="00B451F8"/>
    <w:rsid w:val="00B802B0"/>
    <w:rsid w:val="00C01E72"/>
    <w:rsid w:val="00C2539F"/>
    <w:rsid w:val="00C27518"/>
    <w:rsid w:val="00C73B54"/>
    <w:rsid w:val="00C97CF7"/>
    <w:rsid w:val="00CB3CF3"/>
    <w:rsid w:val="00CE2B81"/>
    <w:rsid w:val="00D40AE3"/>
    <w:rsid w:val="00D74F76"/>
    <w:rsid w:val="00DC329B"/>
    <w:rsid w:val="00DD12BD"/>
    <w:rsid w:val="00DD77A5"/>
    <w:rsid w:val="00E04867"/>
    <w:rsid w:val="00E13AF2"/>
    <w:rsid w:val="00E56D2D"/>
    <w:rsid w:val="00E60C67"/>
    <w:rsid w:val="00E768D9"/>
    <w:rsid w:val="00E908BE"/>
    <w:rsid w:val="00EC4BD6"/>
    <w:rsid w:val="00F014F7"/>
    <w:rsid w:val="00F74BE0"/>
    <w:rsid w:val="00FC58FC"/>
    <w:rsid w:val="0F2E126F"/>
    <w:rsid w:val="136F43CB"/>
    <w:rsid w:val="13EC1A1F"/>
    <w:rsid w:val="198F1124"/>
    <w:rsid w:val="1BA78603"/>
    <w:rsid w:val="1C7B302D"/>
    <w:rsid w:val="218C4F48"/>
    <w:rsid w:val="315241E3"/>
    <w:rsid w:val="316CE481"/>
    <w:rsid w:val="410FE4DF"/>
    <w:rsid w:val="42ABB540"/>
    <w:rsid w:val="47D45C0A"/>
    <w:rsid w:val="4ABD2019"/>
    <w:rsid w:val="4D7062A3"/>
    <w:rsid w:val="51708F3E"/>
    <w:rsid w:val="5624196E"/>
    <w:rsid w:val="5909153A"/>
    <w:rsid w:val="5DE0E713"/>
    <w:rsid w:val="61F54D7A"/>
    <w:rsid w:val="6AB05A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15F7"/>
  <w15:chartTrackingRefBased/>
  <w15:docId w15:val="{E2911A3D-A89B-4673-9957-B946B780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67454"/>
  </w:style>
  <w:style w:type="paragraph" w:styleId="Heading1">
    <w:name w:val="heading 1"/>
    <w:basedOn w:val="Normal"/>
    <w:next w:val="Normal"/>
    <w:link w:val="Heading1Char"/>
    <w:uiPriority w:val="9"/>
    <w:qFormat/>
    <w:rsid w:val="00367454"/>
    <w:pPr>
      <w:pBdr>
        <w:top w:val="single" w:color="5B9BD5" w:themeColor="accent1" w:sz="24" w:space="0"/>
        <w:left w:val="single" w:color="5B9BD5" w:themeColor="accent1" w:sz="24" w:space="0"/>
        <w:bottom w:val="single" w:color="5B9BD5" w:themeColor="accent1" w:sz="24" w:space="0"/>
        <w:right w:val="single" w:color="5B9BD5" w:themeColor="accent1" w:sz="24" w:space="0"/>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67454"/>
    <w:p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67454"/>
    <w:pPr>
      <w:pBdr>
        <w:top w:val="single" w:color="5B9BD5" w:themeColor="accent1" w:sz="6" w:space="2"/>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67454"/>
    <w:pPr>
      <w:pBdr>
        <w:top w:val="dotted" w:color="5B9BD5" w:themeColor="accent1" w:sz="6" w:space="2"/>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67454"/>
    <w:pPr>
      <w:pBdr>
        <w:bottom w:val="single" w:color="5B9BD5" w:themeColor="accent1" w:sz="6" w:space="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67454"/>
    <w:pPr>
      <w:pBdr>
        <w:bottom w:val="dotted" w:color="5B9BD5" w:themeColor="accent1" w:sz="6" w:space="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6745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674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67454"/>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86DF1"/>
    <w:pPr>
      <w:ind w:left="720"/>
      <w:contextualSpacing/>
    </w:pPr>
  </w:style>
  <w:style w:type="character" w:styleId="Heading1Char" w:customStyle="1">
    <w:name w:val="Heading 1 Char"/>
    <w:basedOn w:val="DefaultParagraphFont"/>
    <w:link w:val="Heading1"/>
    <w:uiPriority w:val="9"/>
    <w:rsid w:val="00367454"/>
    <w:rPr>
      <w:caps/>
      <w:color w:val="FFFFFF" w:themeColor="background1"/>
      <w:spacing w:val="15"/>
      <w:sz w:val="22"/>
      <w:szCs w:val="22"/>
      <w:shd w:val="clear" w:color="auto" w:fill="5B9BD5" w:themeFill="accent1"/>
    </w:rPr>
  </w:style>
  <w:style w:type="character" w:styleId="Heading2Char" w:customStyle="1">
    <w:name w:val="Heading 2 Char"/>
    <w:basedOn w:val="DefaultParagraphFont"/>
    <w:link w:val="Heading2"/>
    <w:uiPriority w:val="9"/>
    <w:rsid w:val="00367454"/>
    <w:rPr>
      <w:caps/>
      <w:spacing w:val="15"/>
      <w:shd w:val="clear" w:color="auto" w:fill="DEEAF6" w:themeFill="accent1" w:themeFillTint="33"/>
    </w:rPr>
  </w:style>
  <w:style w:type="character" w:styleId="Heading3Char" w:customStyle="1">
    <w:name w:val="Heading 3 Char"/>
    <w:basedOn w:val="DefaultParagraphFont"/>
    <w:link w:val="Heading3"/>
    <w:uiPriority w:val="9"/>
    <w:rsid w:val="00367454"/>
    <w:rPr>
      <w:caps/>
      <w:color w:val="1F4D78" w:themeColor="accent1" w:themeShade="7F"/>
      <w:spacing w:val="15"/>
    </w:rPr>
  </w:style>
  <w:style w:type="character" w:styleId="Heading4Char" w:customStyle="1">
    <w:name w:val="Heading 4 Char"/>
    <w:basedOn w:val="DefaultParagraphFont"/>
    <w:link w:val="Heading4"/>
    <w:uiPriority w:val="9"/>
    <w:rsid w:val="00367454"/>
    <w:rPr>
      <w:caps/>
      <w:color w:val="2E74B5" w:themeColor="accent1" w:themeShade="BF"/>
      <w:spacing w:val="10"/>
    </w:rPr>
  </w:style>
  <w:style w:type="paragraph" w:styleId="BalloonText">
    <w:name w:val="Balloon Text"/>
    <w:basedOn w:val="Normal"/>
    <w:link w:val="BalloonTextChar"/>
    <w:uiPriority w:val="99"/>
    <w:semiHidden/>
    <w:unhideWhenUsed/>
    <w:rsid w:val="00F74BE0"/>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74BE0"/>
    <w:rPr>
      <w:rFonts w:ascii="Segoe UI" w:hAnsi="Segoe UI" w:eastAsia="Calibri" w:cs="Segoe UI"/>
      <w:sz w:val="18"/>
      <w:szCs w:val="18"/>
      <w:lang w:eastAsia="nl-NL"/>
    </w:rPr>
  </w:style>
  <w:style w:type="paragraph" w:styleId="TOCHeading">
    <w:name w:val="TOC Heading"/>
    <w:basedOn w:val="Heading1"/>
    <w:next w:val="Normal"/>
    <w:uiPriority w:val="39"/>
    <w:unhideWhenUsed/>
    <w:qFormat/>
    <w:rsid w:val="00367454"/>
    <w:pPr>
      <w:outlineLvl w:val="9"/>
    </w:pPr>
  </w:style>
  <w:style w:type="paragraph" w:styleId="TOC1">
    <w:name w:val="toc 1"/>
    <w:basedOn w:val="Normal"/>
    <w:next w:val="Normal"/>
    <w:autoRedefine/>
    <w:uiPriority w:val="39"/>
    <w:unhideWhenUsed/>
    <w:rsid w:val="00AA5767"/>
    <w:pPr>
      <w:spacing w:after="100"/>
    </w:pPr>
  </w:style>
  <w:style w:type="paragraph" w:styleId="TOC2">
    <w:name w:val="toc 2"/>
    <w:basedOn w:val="Normal"/>
    <w:next w:val="Normal"/>
    <w:autoRedefine/>
    <w:uiPriority w:val="39"/>
    <w:unhideWhenUsed/>
    <w:rsid w:val="00AA5767"/>
    <w:pPr>
      <w:spacing w:after="100"/>
      <w:ind w:left="220"/>
    </w:pPr>
  </w:style>
  <w:style w:type="paragraph" w:styleId="TOC3">
    <w:name w:val="toc 3"/>
    <w:basedOn w:val="Normal"/>
    <w:next w:val="Normal"/>
    <w:autoRedefine/>
    <w:uiPriority w:val="39"/>
    <w:unhideWhenUsed/>
    <w:rsid w:val="00AA5767"/>
    <w:pPr>
      <w:spacing w:after="100"/>
      <w:ind w:left="440"/>
    </w:pPr>
  </w:style>
  <w:style w:type="character" w:styleId="Hyperlink">
    <w:name w:val="Hyperlink"/>
    <w:basedOn w:val="DefaultParagraphFont"/>
    <w:uiPriority w:val="99"/>
    <w:unhideWhenUsed/>
    <w:rsid w:val="00AA5767"/>
    <w:rPr>
      <w:color w:val="0563C1" w:themeColor="hyperlink"/>
      <w:u w:val="single"/>
    </w:rPr>
  </w:style>
  <w:style w:type="character" w:styleId="CommentReference">
    <w:name w:val="annotation reference"/>
    <w:basedOn w:val="DefaultParagraphFont"/>
    <w:uiPriority w:val="99"/>
    <w:semiHidden/>
    <w:unhideWhenUsed/>
    <w:rsid w:val="006723DB"/>
    <w:rPr>
      <w:sz w:val="16"/>
      <w:szCs w:val="16"/>
    </w:rPr>
  </w:style>
  <w:style w:type="paragraph" w:styleId="CommentText">
    <w:name w:val="annotation text"/>
    <w:basedOn w:val="Normal"/>
    <w:link w:val="CommentTextChar"/>
    <w:uiPriority w:val="99"/>
    <w:semiHidden/>
    <w:unhideWhenUsed/>
    <w:rsid w:val="006723DB"/>
  </w:style>
  <w:style w:type="character" w:styleId="CommentTextChar" w:customStyle="1">
    <w:name w:val="Comment Text Char"/>
    <w:basedOn w:val="DefaultParagraphFont"/>
    <w:link w:val="CommentText"/>
    <w:uiPriority w:val="99"/>
    <w:semiHidden/>
    <w:rsid w:val="006723DB"/>
    <w:rPr>
      <w:rFonts w:ascii="Calibri" w:hAnsi="Calibri" w:eastAsia="Calibri" w:cs="Times New Roman"/>
      <w:sz w:val="20"/>
      <w:szCs w:val="20"/>
      <w:lang w:eastAsia="nl-NL"/>
    </w:rPr>
  </w:style>
  <w:style w:type="paragraph" w:styleId="CommentSubject">
    <w:name w:val="annotation subject"/>
    <w:basedOn w:val="CommentText"/>
    <w:next w:val="CommentText"/>
    <w:link w:val="CommentSubjectChar"/>
    <w:uiPriority w:val="99"/>
    <w:semiHidden/>
    <w:unhideWhenUsed/>
    <w:rsid w:val="006723DB"/>
    <w:rPr>
      <w:b/>
      <w:bCs/>
    </w:rPr>
  </w:style>
  <w:style w:type="character" w:styleId="CommentSubjectChar" w:customStyle="1">
    <w:name w:val="Comment Subject Char"/>
    <w:basedOn w:val="CommentTextChar"/>
    <w:link w:val="CommentSubject"/>
    <w:uiPriority w:val="99"/>
    <w:semiHidden/>
    <w:rsid w:val="006723DB"/>
    <w:rPr>
      <w:rFonts w:ascii="Calibri" w:hAnsi="Calibri" w:eastAsia="Calibri" w:cs="Times New Roman"/>
      <w:b/>
      <w:bCs/>
      <w:sz w:val="20"/>
      <w:szCs w:val="20"/>
      <w:lang w:eastAsia="nl-NL"/>
    </w:rPr>
  </w:style>
  <w:style w:type="character" w:styleId="Heading5Char" w:customStyle="1">
    <w:name w:val="Heading 5 Char"/>
    <w:basedOn w:val="DefaultParagraphFont"/>
    <w:link w:val="Heading5"/>
    <w:uiPriority w:val="9"/>
    <w:semiHidden/>
    <w:rsid w:val="00367454"/>
    <w:rPr>
      <w:caps/>
      <w:color w:val="2E74B5" w:themeColor="accent1" w:themeShade="BF"/>
      <w:spacing w:val="10"/>
    </w:rPr>
  </w:style>
  <w:style w:type="character" w:styleId="Heading6Char" w:customStyle="1">
    <w:name w:val="Heading 6 Char"/>
    <w:basedOn w:val="DefaultParagraphFont"/>
    <w:link w:val="Heading6"/>
    <w:uiPriority w:val="9"/>
    <w:semiHidden/>
    <w:rsid w:val="00367454"/>
    <w:rPr>
      <w:caps/>
      <w:color w:val="2E74B5" w:themeColor="accent1" w:themeShade="BF"/>
      <w:spacing w:val="10"/>
    </w:rPr>
  </w:style>
  <w:style w:type="character" w:styleId="Heading7Char" w:customStyle="1">
    <w:name w:val="Heading 7 Char"/>
    <w:basedOn w:val="DefaultParagraphFont"/>
    <w:link w:val="Heading7"/>
    <w:uiPriority w:val="9"/>
    <w:semiHidden/>
    <w:rsid w:val="00367454"/>
    <w:rPr>
      <w:caps/>
      <w:color w:val="2E74B5" w:themeColor="accent1" w:themeShade="BF"/>
      <w:spacing w:val="10"/>
    </w:rPr>
  </w:style>
  <w:style w:type="character" w:styleId="Heading8Char" w:customStyle="1">
    <w:name w:val="Heading 8 Char"/>
    <w:basedOn w:val="DefaultParagraphFont"/>
    <w:link w:val="Heading8"/>
    <w:uiPriority w:val="9"/>
    <w:semiHidden/>
    <w:rsid w:val="00367454"/>
    <w:rPr>
      <w:caps/>
      <w:spacing w:val="10"/>
      <w:sz w:val="18"/>
      <w:szCs w:val="18"/>
    </w:rPr>
  </w:style>
  <w:style w:type="character" w:styleId="Heading9Char" w:customStyle="1">
    <w:name w:val="Heading 9 Char"/>
    <w:basedOn w:val="DefaultParagraphFont"/>
    <w:link w:val="Heading9"/>
    <w:uiPriority w:val="9"/>
    <w:semiHidden/>
    <w:rsid w:val="00367454"/>
    <w:rPr>
      <w:i/>
      <w:iCs/>
      <w:caps/>
      <w:spacing w:val="10"/>
      <w:sz w:val="18"/>
      <w:szCs w:val="18"/>
    </w:rPr>
  </w:style>
  <w:style w:type="paragraph" w:styleId="Caption">
    <w:name w:val="caption"/>
    <w:basedOn w:val="Normal"/>
    <w:next w:val="Normal"/>
    <w:uiPriority w:val="35"/>
    <w:semiHidden/>
    <w:unhideWhenUsed/>
    <w:qFormat/>
    <w:rsid w:val="00367454"/>
    <w:rPr>
      <w:b/>
      <w:bCs/>
      <w:color w:val="2E74B5" w:themeColor="accent1" w:themeShade="BF"/>
      <w:sz w:val="16"/>
      <w:szCs w:val="16"/>
    </w:rPr>
  </w:style>
  <w:style w:type="paragraph" w:styleId="Title">
    <w:name w:val="Title"/>
    <w:basedOn w:val="Normal"/>
    <w:next w:val="Normal"/>
    <w:link w:val="TitleChar"/>
    <w:uiPriority w:val="10"/>
    <w:qFormat/>
    <w:rsid w:val="00367454"/>
    <w:pPr>
      <w:spacing w:before="0" w:after="0"/>
    </w:pPr>
    <w:rPr>
      <w:rFonts w:asciiTheme="majorHAnsi" w:hAnsiTheme="majorHAnsi" w:eastAsiaTheme="majorEastAsia" w:cstheme="majorBidi"/>
      <w:caps/>
      <w:color w:val="5B9BD5" w:themeColor="accent1"/>
      <w:spacing w:val="10"/>
      <w:sz w:val="52"/>
      <w:szCs w:val="52"/>
    </w:rPr>
  </w:style>
  <w:style w:type="character" w:styleId="TitleChar" w:customStyle="1">
    <w:name w:val="Title Char"/>
    <w:basedOn w:val="DefaultParagraphFont"/>
    <w:link w:val="Title"/>
    <w:uiPriority w:val="10"/>
    <w:rsid w:val="00367454"/>
    <w:rPr>
      <w:rFonts w:asciiTheme="majorHAnsi" w:hAnsiTheme="majorHAnsi" w:eastAsiaTheme="majorEastAsia" w:cstheme="majorBidi"/>
      <w:caps/>
      <w:color w:val="5B9BD5" w:themeColor="accent1"/>
      <w:spacing w:val="10"/>
      <w:sz w:val="52"/>
      <w:szCs w:val="52"/>
    </w:rPr>
  </w:style>
  <w:style w:type="paragraph" w:styleId="Subtitle">
    <w:name w:val="Subtitle"/>
    <w:basedOn w:val="Normal"/>
    <w:next w:val="Normal"/>
    <w:link w:val="SubtitleChar"/>
    <w:uiPriority w:val="11"/>
    <w:qFormat/>
    <w:rsid w:val="00367454"/>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367454"/>
    <w:rPr>
      <w:caps/>
      <w:color w:val="595959" w:themeColor="text1" w:themeTint="A6"/>
      <w:spacing w:val="10"/>
      <w:sz w:val="21"/>
      <w:szCs w:val="21"/>
    </w:rPr>
  </w:style>
  <w:style w:type="character" w:styleId="Strong">
    <w:name w:val="Strong"/>
    <w:uiPriority w:val="22"/>
    <w:qFormat/>
    <w:rsid w:val="00367454"/>
    <w:rPr>
      <w:b/>
      <w:bCs/>
    </w:rPr>
  </w:style>
  <w:style w:type="character" w:styleId="Emphasis">
    <w:name w:val="Emphasis"/>
    <w:uiPriority w:val="20"/>
    <w:qFormat/>
    <w:rsid w:val="00367454"/>
    <w:rPr>
      <w:caps/>
      <w:color w:val="1F4D78" w:themeColor="accent1" w:themeShade="7F"/>
      <w:spacing w:val="5"/>
    </w:rPr>
  </w:style>
  <w:style w:type="paragraph" w:styleId="NoSpacing">
    <w:name w:val="No Spacing"/>
    <w:uiPriority w:val="1"/>
    <w:qFormat/>
    <w:rsid w:val="00367454"/>
    <w:pPr>
      <w:spacing w:after="0" w:line="240" w:lineRule="auto"/>
    </w:pPr>
  </w:style>
  <w:style w:type="paragraph" w:styleId="Quote">
    <w:name w:val="Quote"/>
    <w:basedOn w:val="Normal"/>
    <w:next w:val="Normal"/>
    <w:link w:val="QuoteChar"/>
    <w:uiPriority w:val="29"/>
    <w:qFormat/>
    <w:rsid w:val="00367454"/>
    <w:rPr>
      <w:i/>
      <w:iCs/>
      <w:sz w:val="24"/>
      <w:szCs w:val="24"/>
    </w:rPr>
  </w:style>
  <w:style w:type="character" w:styleId="QuoteChar" w:customStyle="1">
    <w:name w:val="Quote Char"/>
    <w:basedOn w:val="DefaultParagraphFont"/>
    <w:link w:val="Quote"/>
    <w:uiPriority w:val="29"/>
    <w:rsid w:val="00367454"/>
    <w:rPr>
      <w:i/>
      <w:iCs/>
      <w:sz w:val="24"/>
      <w:szCs w:val="24"/>
    </w:rPr>
  </w:style>
  <w:style w:type="paragraph" w:styleId="IntenseQuote">
    <w:name w:val="Intense Quote"/>
    <w:basedOn w:val="Normal"/>
    <w:next w:val="Normal"/>
    <w:link w:val="IntenseQuoteChar"/>
    <w:uiPriority w:val="30"/>
    <w:qFormat/>
    <w:rsid w:val="00367454"/>
    <w:pPr>
      <w:spacing w:before="240" w:after="240" w:line="240" w:lineRule="auto"/>
      <w:ind w:left="1080" w:right="1080"/>
      <w:jc w:val="center"/>
    </w:pPr>
    <w:rPr>
      <w:color w:val="5B9BD5" w:themeColor="accent1"/>
      <w:sz w:val="24"/>
      <w:szCs w:val="24"/>
    </w:rPr>
  </w:style>
  <w:style w:type="character" w:styleId="IntenseQuoteChar" w:customStyle="1">
    <w:name w:val="Intense Quote Char"/>
    <w:basedOn w:val="DefaultParagraphFont"/>
    <w:link w:val="IntenseQuote"/>
    <w:uiPriority w:val="30"/>
    <w:rsid w:val="00367454"/>
    <w:rPr>
      <w:color w:val="5B9BD5" w:themeColor="accent1"/>
      <w:sz w:val="24"/>
      <w:szCs w:val="24"/>
    </w:rPr>
  </w:style>
  <w:style w:type="character" w:styleId="SubtleEmphasis">
    <w:name w:val="Subtle Emphasis"/>
    <w:uiPriority w:val="19"/>
    <w:qFormat/>
    <w:rsid w:val="00367454"/>
    <w:rPr>
      <w:i/>
      <w:iCs/>
      <w:color w:val="1F4D78" w:themeColor="accent1" w:themeShade="7F"/>
    </w:rPr>
  </w:style>
  <w:style w:type="character" w:styleId="IntenseEmphasis">
    <w:name w:val="Intense Emphasis"/>
    <w:uiPriority w:val="21"/>
    <w:qFormat/>
    <w:rsid w:val="00367454"/>
    <w:rPr>
      <w:b/>
      <w:bCs/>
      <w:caps/>
      <w:color w:val="1F4D78" w:themeColor="accent1" w:themeShade="7F"/>
      <w:spacing w:val="10"/>
    </w:rPr>
  </w:style>
  <w:style w:type="character" w:styleId="SubtleReference">
    <w:name w:val="Subtle Reference"/>
    <w:uiPriority w:val="31"/>
    <w:qFormat/>
    <w:rsid w:val="00367454"/>
    <w:rPr>
      <w:b/>
      <w:bCs/>
      <w:color w:val="5B9BD5" w:themeColor="accent1"/>
    </w:rPr>
  </w:style>
  <w:style w:type="character" w:styleId="IntenseReference">
    <w:name w:val="Intense Reference"/>
    <w:uiPriority w:val="32"/>
    <w:qFormat/>
    <w:rsid w:val="00367454"/>
    <w:rPr>
      <w:b/>
      <w:bCs/>
      <w:i/>
      <w:iCs/>
      <w:caps/>
      <w:color w:val="5B9BD5" w:themeColor="accent1"/>
    </w:rPr>
  </w:style>
  <w:style w:type="character" w:styleId="BookTitle">
    <w:name w:val="Book Title"/>
    <w:uiPriority w:val="33"/>
    <w:qFormat/>
    <w:rsid w:val="00367454"/>
    <w:rPr>
      <w:b/>
      <w:bCs/>
      <w:i/>
      <w:iCs/>
      <w:spacing w:val="0"/>
    </w:rPr>
  </w:style>
  <w:style w:type="table" w:styleId="GridTable5Dark-Accent5">
    <w:name w:val="Grid Table 5 Dark Accent 5"/>
    <w:basedOn w:val="TableNormal"/>
    <w:uiPriority w:val="50"/>
    <w:rsid w:val="0036745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1">
    <w:name w:val="Grid Table 1 Light Accent 1"/>
    <w:basedOn w:val="TableNormal"/>
    <w:uiPriority w:val="46"/>
    <w:rsid w:val="00B802B0"/>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004027"/>
    <w:pPr>
      <w:spacing w:after="0" w:line="240" w:lineRule="auto"/>
    </w:pPr>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themeTint="99" w:sz="12" w:space="0"/>
          <w:insideH w:val="nil"/>
          <w:insideV w:val="nil"/>
        </w:tcBorders>
        <w:shd w:val="clear" w:color="auto" w:fill="FFFFFF" w:themeFill="background1"/>
      </w:tcPr>
    </w:tblStylePr>
    <w:tblStylePr w:type="lastRow">
      <w:rPr>
        <w:b/>
        <w:bCs/>
      </w:rPr>
      <w:tblPr/>
      <w:tcPr>
        <w:tcBorders>
          <w:top w:val="double" w:color="8EAAD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004027"/>
    <w:pPr>
      <w:spacing w:after="0"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89561">
      <w:bodyDiv w:val="1"/>
      <w:marLeft w:val="0"/>
      <w:marRight w:val="0"/>
      <w:marTop w:val="0"/>
      <w:marBottom w:val="0"/>
      <w:divBdr>
        <w:top w:val="none" w:sz="0" w:space="0" w:color="auto"/>
        <w:left w:val="none" w:sz="0" w:space="0" w:color="auto"/>
        <w:bottom w:val="none" w:sz="0" w:space="0" w:color="auto"/>
        <w:right w:val="none" w:sz="0" w:space="0" w:color="auto"/>
      </w:divBdr>
    </w:div>
    <w:div w:id="156501426">
      <w:bodyDiv w:val="1"/>
      <w:marLeft w:val="120"/>
      <w:marRight w:val="120"/>
      <w:marTop w:val="240"/>
      <w:marBottom w:val="240"/>
      <w:divBdr>
        <w:top w:val="none" w:sz="0" w:space="0" w:color="auto"/>
        <w:left w:val="none" w:sz="0" w:space="0" w:color="auto"/>
        <w:bottom w:val="none" w:sz="0" w:space="0" w:color="auto"/>
        <w:right w:val="none" w:sz="0" w:space="0" w:color="auto"/>
      </w:divBdr>
      <w:divsChild>
        <w:div w:id="281234514">
          <w:marLeft w:val="0"/>
          <w:marRight w:val="0"/>
          <w:marTop w:val="0"/>
          <w:marBottom w:val="0"/>
          <w:divBdr>
            <w:top w:val="none" w:sz="0" w:space="0" w:color="auto"/>
            <w:left w:val="none" w:sz="0" w:space="0" w:color="auto"/>
            <w:bottom w:val="none" w:sz="0" w:space="0" w:color="auto"/>
            <w:right w:val="none" w:sz="0" w:space="0" w:color="auto"/>
          </w:divBdr>
          <w:divsChild>
            <w:div w:id="766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8002">
      <w:bodyDiv w:val="1"/>
      <w:marLeft w:val="0"/>
      <w:marRight w:val="0"/>
      <w:marTop w:val="0"/>
      <w:marBottom w:val="0"/>
      <w:divBdr>
        <w:top w:val="none" w:sz="0" w:space="0" w:color="auto"/>
        <w:left w:val="none" w:sz="0" w:space="0" w:color="auto"/>
        <w:bottom w:val="none" w:sz="0" w:space="0" w:color="auto"/>
        <w:right w:val="none" w:sz="0" w:space="0" w:color="auto"/>
      </w:divBdr>
    </w:div>
    <w:div w:id="727648613">
      <w:bodyDiv w:val="1"/>
      <w:marLeft w:val="120"/>
      <w:marRight w:val="120"/>
      <w:marTop w:val="240"/>
      <w:marBottom w:val="240"/>
      <w:divBdr>
        <w:top w:val="none" w:sz="0" w:space="0" w:color="auto"/>
        <w:left w:val="none" w:sz="0" w:space="0" w:color="auto"/>
        <w:bottom w:val="none" w:sz="0" w:space="0" w:color="auto"/>
        <w:right w:val="none" w:sz="0" w:space="0" w:color="auto"/>
      </w:divBdr>
      <w:divsChild>
        <w:div w:id="1387611022">
          <w:marLeft w:val="0"/>
          <w:marRight w:val="0"/>
          <w:marTop w:val="0"/>
          <w:marBottom w:val="0"/>
          <w:divBdr>
            <w:top w:val="none" w:sz="0" w:space="0" w:color="auto"/>
            <w:left w:val="none" w:sz="0" w:space="0" w:color="auto"/>
            <w:bottom w:val="none" w:sz="0" w:space="0" w:color="auto"/>
            <w:right w:val="none" w:sz="0" w:space="0" w:color="auto"/>
          </w:divBdr>
          <w:divsChild>
            <w:div w:id="192977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2434">
      <w:bodyDiv w:val="1"/>
      <w:marLeft w:val="0"/>
      <w:marRight w:val="0"/>
      <w:marTop w:val="0"/>
      <w:marBottom w:val="0"/>
      <w:divBdr>
        <w:top w:val="none" w:sz="0" w:space="0" w:color="auto"/>
        <w:left w:val="none" w:sz="0" w:space="0" w:color="auto"/>
        <w:bottom w:val="none" w:sz="0" w:space="0" w:color="auto"/>
        <w:right w:val="none" w:sz="0" w:space="0" w:color="auto"/>
      </w:divBdr>
    </w:div>
    <w:div w:id="201629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13" /><Relationship Type="http://schemas.openxmlformats.org/officeDocument/2006/relationships/styles" Target="styles.xml" Id="rId3" /><Relationship Type="http://schemas.microsoft.com/office/2011/relationships/commentsExtended" Target="commentsExtended.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comments" Target="comments.xml" Id="rId6" /><Relationship Type="http://schemas.microsoft.com/office/2016/09/relationships/commentsIds" Target="commentsIds.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microsoft.com/office/2011/relationships/people" Target="people.xml" Id="rId9" /><Relationship Type="http://schemas.openxmlformats.org/officeDocument/2006/relationships/customXml" Target="../customXml/item4.xml" Id="rId14" /><Relationship Type="http://schemas.openxmlformats.org/officeDocument/2006/relationships/glossaryDocument" Target="glossary/document.xml" Id="R892ab2bd8947445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7cd3c26-8a89-4c44-af57-09557c297b06}"/>
      </w:docPartPr>
      <w:docPartBody>
        <w:p w14:paraId="5377B69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7617B8D9C0039498B46A476FE5DF18F" ma:contentTypeVersion="2" ma:contentTypeDescription="Een nieuw document maken." ma:contentTypeScope="" ma:versionID="9238698a898bcdf62808e72e90241979">
  <xsd:schema xmlns:xsd="http://www.w3.org/2001/XMLSchema" xmlns:xs="http://www.w3.org/2001/XMLSchema" xmlns:p="http://schemas.microsoft.com/office/2006/metadata/properties" xmlns:ns2="f672487a-9762-4dd8-8daf-dbc760d273ee" targetNamespace="http://schemas.microsoft.com/office/2006/metadata/properties" ma:root="true" ma:fieldsID="5a9634a08892653ebbd837227d8a57b8" ns2:_="">
    <xsd:import namespace="f672487a-9762-4dd8-8daf-dbc760d273e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72487a-9762-4dd8-8daf-dbc760d273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4AD89F-D7D5-45C0-B60E-F854C2CCE68A}">
  <ds:schemaRefs>
    <ds:schemaRef ds:uri="http://schemas.openxmlformats.org/officeDocument/2006/bibliography"/>
  </ds:schemaRefs>
</ds:datastoreItem>
</file>

<file path=customXml/itemProps2.xml><?xml version="1.0" encoding="utf-8"?>
<ds:datastoreItem xmlns:ds="http://schemas.openxmlformats.org/officeDocument/2006/customXml" ds:itemID="{06BA1617-93FF-4582-B2B3-990D66E78B0A}"/>
</file>

<file path=customXml/itemProps3.xml><?xml version="1.0" encoding="utf-8"?>
<ds:datastoreItem xmlns:ds="http://schemas.openxmlformats.org/officeDocument/2006/customXml" ds:itemID="{E0472892-55A2-4743-80AA-33E0A0B355E3}"/>
</file>

<file path=customXml/itemProps4.xml><?xml version="1.0" encoding="utf-8"?>
<ds:datastoreItem xmlns:ds="http://schemas.openxmlformats.org/officeDocument/2006/customXml" ds:itemID="{94A32537-F47F-40BE-B466-BCB9FDDB9D2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UMCU</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Groot-3, M.C.H. de (Mark)</dc:creator>
  <cp:keywords/>
  <dc:description/>
  <cp:lastModifiedBy>Groot-3, M.C.H. de (Mark)</cp:lastModifiedBy>
  <cp:revision>4</cp:revision>
  <dcterms:created xsi:type="dcterms:W3CDTF">2021-12-06T12:40:00Z</dcterms:created>
  <dcterms:modified xsi:type="dcterms:W3CDTF">2021-12-20T13:47:19Z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0x010100D7617B8D9C0039498B46A476FE5DF18F</vt:lpwstr>
  </property>
</Properties>
</file>